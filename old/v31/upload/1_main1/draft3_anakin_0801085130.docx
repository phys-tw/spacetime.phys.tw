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146" w:rsidRPr="00276146" w:rsidRDefault="00276146" w:rsidP="00AD4D48">
      <w:pPr>
        <w:ind w:firstLine="480"/>
        <w:rPr>
          <w:ins w:id="0" w:author="Chia-Hsien Shen" w:date="2008-07-30T22:30:00Z"/>
          <w:b/>
          <w:rPrChange w:id="1" w:author="Chia-Hsien Shen" w:date="2008-07-31T08:46:00Z">
            <w:rPr>
              <w:ins w:id="2" w:author="Chia-Hsien Shen" w:date="2008-07-30T22:30:00Z"/>
            </w:rPr>
          </w:rPrChange>
        </w:rPr>
      </w:pPr>
      <w:ins w:id="3" w:author="Chia-Hsien Shen" w:date="2008-07-30T22:30:00Z">
        <w:r w:rsidRPr="00276146">
          <w:rPr>
            <w:rFonts w:hint="eastAsia"/>
            <w:b/>
            <w:rPrChange w:id="4" w:author="Chia-Hsien Shen" w:date="2008-07-31T08:46:00Z">
              <w:rPr>
                <w:rFonts w:hint="eastAsia"/>
              </w:rPr>
            </w:rPrChange>
          </w:rPr>
          <w:t>「大家好</w:t>
        </w:r>
        <w:r w:rsidRPr="00276146">
          <w:rPr>
            <w:b/>
            <w:rPrChange w:id="5" w:author="Chia-Hsien Shen" w:date="2008-07-31T08:46:00Z">
              <w:rPr/>
            </w:rPrChange>
          </w:rPr>
          <w:t xml:space="preserve"> </w:t>
        </w:r>
        <w:r w:rsidRPr="00276146">
          <w:rPr>
            <w:rFonts w:hint="eastAsia"/>
            <w:b/>
            <w:rPrChange w:id="6" w:author="Chia-Hsien Shen" w:date="2008-07-31T08:46:00Z">
              <w:rPr>
                <w:rFonts w:hint="eastAsia"/>
              </w:rPr>
            </w:rPrChange>
          </w:rPr>
          <w:t>我是全物理系最帥的阿宅</w:t>
        </w:r>
        <w:r w:rsidRPr="00276146">
          <w:rPr>
            <w:b/>
            <w:rPrChange w:id="7" w:author="Chia-Hsien Shen" w:date="2008-07-31T08:46:00Z">
              <w:rPr/>
            </w:rPrChange>
          </w:rPr>
          <w:t xml:space="preserve">  </w:t>
        </w:r>
        <w:r w:rsidRPr="00276146">
          <w:rPr>
            <w:rFonts w:hint="eastAsia"/>
            <w:b/>
            <w:rPrChange w:id="8" w:author="Chia-Hsien Shen" w:date="2008-07-31T08:46:00Z">
              <w:rPr>
                <w:rFonts w:hint="eastAsia"/>
              </w:rPr>
            </w:rPrChange>
          </w:rPr>
          <w:t>歡迎來找我聊天喔</w:t>
        </w:r>
        <w:r w:rsidRPr="00276146">
          <w:rPr>
            <w:b/>
            <w:rPrChange w:id="9" w:author="Chia-Hsien Shen" w:date="2008-07-31T08:46:00Z">
              <w:rPr/>
            </w:rPrChange>
          </w:rPr>
          <w:t xml:space="preserve"> </w:t>
        </w:r>
        <w:r w:rsidRPr="00276146">
          <w:rPr>
            <w:rFonts w:hint="eastAsia"/>
            <w:b/>
            <w:rPrChange w:id="10" w:author="Chia-Hsien Shen" w:date="2008-07-31T08:46:00Z">
              <w:rPr>
                <w:rFonts w:hint="eastAsia"/>
              </w:rPr>
            </w:rPrChange>
          </w:rPr>
          <w:t>啾咪</w:t>
        </w:r>
        <w:r w:rsidRPr="00276146">
          <w:rPr>
            <w:b/>
            <w:rPrChange w:id="11" w:author="Chia-Hsien Shen" w:date="2008-07-31T08:46:00Z">
              <w:rPr/>
            </w:rPrChange>
          </w:rPr>
          <w:t>~</w:t>
        </w:r>
        <w:r w:rsidRPr="00276146">
          <w:rPr>
            <w:rFonts w:hint="eastAsia"/>
            <w:b/>
            <w:rPrChange w:id="12" w:author="Chia-Hsien Shen" w:date="2008-07-31T08:46:00Z">
              <w:rPr>
                <w:rFonts w:hint="eastAsia"/>
              </w:rPr>
            </w:rPrChange>
          </w:rPr>
          <w:t>」</w:t>
        </w:r>
      </w:ins>
    </w:p>
    <w:p w:rsidR="00276146" w:rsidRDefault="00276146" w:rsidP="00AD4D48">
      <w:pPr>
        <w:numPr>
          <w:ins w:id="13" w:author="Chia-Hsien Shen" w:date="2008-07-30T22:30:00Z"/>
        </w:numPr>
        <w:ind w:firstLine="480"/>
      </w:pPr>
      <w:ins w:id="14" w:author="Chia-Hsien Shen" w:date="2008-07-30T22:30:00Z">
        <w:r>
          <w:rPr>
            <w:rFonts w:hint="eastAsia"/>
          </w:rPr>
          <w:t>相信看到這種毫無邏輯的文</w:t>
        </w:r>
      </w:ins>
      <w:ins w:id="15" w:author="Chia-Hsien Shen" w:date="2008-07-30T22:31:00Z">
        <w:r>
          <w:rPr>
            <w:rFonts w:hint="eastAsia"/>
          </w:rPr>
          <w:t>章後，</w:t>
        </w:r>
      </w:ins>
      <w:ins w:id="16" w:author="Chia-Hsien Shen" w:date="2008-07-30T22:32:00Z">
        <w:r>
          <w:rPr>
            <w:rFonts w:hint="eastAsia"/>
          </w:rPr>
          <w:t>各位一定會很</w:t>
        </w:r>
      </w:ins>
      <w:ins w:id="17" w:author="Chia-Hsien Shen" w:date="2008-07-30T22:31:00Z">
        <w:r>
          <w:rPr>
            <w:rFonts w:hint="eastAsia"/>
          </w:rPr>
          <w:t>緊張的看看自己是不是</w:t>
        </w:r>
      </w:ins>
      <w:ins w:id="18" w:author="Chia-Hsien Shen" w:date="2008-07-30T22:32:00Z">
        <w:r>
          <w:rPr>
            <w:rFonts w:hint="eastAsia"/>
          </w:rPr>
          <w:t>那位</w:t>
        </w:r>
      </w:ins>
      <w:ins w:id="19" w:author="Chia-Hsien Shen" w:date="2008-07-30T22:31:00Z">
        <w:r>
          <w:rPr>
            <w:rFonts w:hint="eastAsia"/>
          </w:rPr>
          <w:t>忘記登出的受害者</w:t>
        </w:r>
      </w:ins>
      <w:ins w:id="20" w:author="Chia-Hsien Shen" w:date="2008-07-30T22:33:00Z">
        <w:r>
          <w:rPr>
            <w:rFonts w:hint="eastAsia"/>
          </w:rPr>
          <w:t>！這種「轉文」</w:t>
        </w:r>
      </w:ins>
      <w:ins w:id="21" w:author="Chia-Hsien Shen" w:date="2008-07-30T22:34:00Z">
        <w:r>
          <w:rPr>
            <w:rFonts w:hint="eastAsia"/>
          </w:rPr>
          <w:t>遊戲，</w:t>
        </w:r>
      </w:ins>
      <w:ins w:id="22" w:author="Chia-Hsien Shen" w:date="2008-07-31T08:37:00Z">
        <w:r>
          <w:rPr>
            <w:rFonts w:hint="eastAsia"/>
          </w:rPr>
          <w:t>想必</w:t>
        </w:r>
      </w:ins>
      <w:ins w:id="23" w:author="Chia-Hsien Shen" w:date="2008-07-30T22:34:00Z">
        <w:r>
          <w:rPr>
            <w:rFonts w:hint="eastAsia"/>
          </w:rPr>
          <w:t>大家</w:t>
        </w:r>
      </w:ins>
      <w:ins w:id="24" w:author="Chia-Hsien Shen" w:date="2008-07-30T22:32:00Z">
        <w:r>
          <w:rPr>
            <w:rFonts w:hint="eastAsia"/>
          </w:rPr>
          <w:t>高中</w:t>
        </w:r>
      </w:ins>
      <w:ins w:id="25" w:author="Chia-Hsien Shen" w:date="2008-07-30T22:34:00Z">
        <w:r>
          <w:rPr>
            <w:rFonts w:hint="eastAsia"/>
          </w:rPr>
          <w:t>時</w:t>
        </w:r>
      </w:ins>
      <w:ins w:id="26" w:author="Chia-Hsien Shen" w:date="2008-07-31T08:37:00Z">
        <w:r>
          <w:rPr>
            <w:rFonts w:hint="eastAsia"/>
          </w:rPr>
          <w:t>從未耳聞</w:t>
        </w:r>
      </w:ins>
      <w:ins w:id="27" w:author="Chia-Hsien Shen" w:date="2008-07-30T22:34:00Z">
        <w:r>
          <w:rPr>
            <w:rFonts w:hint="eastAsia"/>
          </w:rPr>
          <w:t>，沒想到上了大學，類似的慘案不斷發生，提</w:t>
        </w:r>
      </w:ins>
      <w:ins w:id="28" w:author="Chia-Hsien Shen" w:date="2008-07-30T22:35:00Z">
        <w:r>
          <w:rPr>
            <w:rFonts w:hint="eastAsia"/>
          </w:rPr>
          <w:t>醒在</w:t>
        </w:r>
        <w:r>
          <w:t>305</w:t>
        </w:r>
        <w:r>
          <w:rPr>
            <w:rFonts w:hint="eastAsia"/>
          </w:rPr>
          <w:t>電腦室的同學要多多留意自己的電腦。</w:t>
        </w:r>
      </w:ins>
      <w:ins w:id="29" w:author="Chia-Hsien Shen" w:date="2008-07-30T22:36:00Z">
        <w:r>
          <w:rPr>
            <w:rFonts w:hint="eastAsia"/>
          </w:rPr>
          <w:t>高中與大學有許多</w:t>
        </w:r>
      </w:ins>
      <w:ins w:id="30" w:author="Chia-Hsien Shen" w:date="2008-07-30T22:32:00Z">
        <w:r>
          <w:rPr>
            <w:rFonts w:hint="eastAsia"/>
          </w:rPr>
          <w:t>不同，</w:t>
        </w:r>
      </w:ins>
      <w:ins w:id="31" w:author="Chia-Hsien Shen" w:date="2008-07-30T22:36:00Z">
        <w:r>
          <w:rPr>
            <w:rFonts w:hint="eastAsia"/>
          </w:rPr>
          <w:t>然而有一點或許你</w:t>
        </w:r>
      </w:ins>
      <w:ins w:id="32" w:author="Chia-Hsien Shen" w:date="2008-07-30T22:39:00Z">
        <w:r>
          <w:rPr>
            <w:rFonts w:hint="eastAsia"/>
          </w:rPr>
          <w:t>從未</w:t>
        </w:r>
      </w:ins>
      <w:ins w:id="33" w:author="Chia-Hsien Shen" w:date="2008-07-30T22:37:00Z">
        <w:r>
          <w:rPr>
            <w:rFonts w:hint="eastAsia"/>
          </w:rPr>
          <w:t>想過、但卻深深體會到的，就是</w:t>
        </w:r>
      </w:ins>
      <w:ins w:id="34" w:author="Chia-Hsien Shen" w:date="2008-07-31T08:38:00Z">
        <w:r>
          <w:rPr>
            <w:rFonts w:hint="eastAsia"/>
          </w:rPr>
          <w:t>「</w:t>
        </w:r>
      </w:ins>
      <w:ins w:id="35" w:author="Chia-Hsien Shen" w:date="2008-07-30T22:33:00Z">
        <w:r>
          <w:rPr>
            <w:rFonts w:hint="eastAsia"/>
          </w:rPr>
          <w:t>網路</w:t>
        </w:r>
      </w:ins>
      <w:ins w:id="36" w:author="Chia-Hsien Shen" w:date="2008-07-30T22:37:00Z">
        <w:r>
          <w:rPr>
            <w:rFonts w:hint="eastAsia"/>
          </w:rPr>
          <w:t>使用量暴增</w:t>
        </w:r>
      </w:ins>
      <w:ins w:id="37" w:author="Chia-Hsien Shen" w:date="2008-07-31T08:38:00Z">
        <w:r>
          <w:rPr>
            <w:rFonts w:hint="eastAsia"/>
          </w:rPr>
          <w:t>」</w:t>
        </w:r>
      </w:ins>
      <w:ins w:id="38" w:author="Chia-Hsien Shen" w:date="2008-07-30T22:37:00Z">
        <w:r>
          <w:rPr>
            <w:rFonts w:hint="eastAsia"/>
          </w:rPr>
          <w:t>。</w:t>
        </w:r>
      </w:ins>
      <w:del w:id="39" w:author="Chia-Hsien Shen" w:date="2008-07-30T22:37:00Z">
        <w:r w:rsidDel="003E3CD5">
          <w:rPr>
            <w:rFonts w:hint="eastAsia"/>
          </w:rPr>
          <w:delText>隨著科技的發展，許多電子產品的重要性迅速提升，成為生活中不可或缺的一部份。特別是對</w:delText>
        </w:r>
      </w:del>
      <w:del w:id="40" w:author="Chia-Hsien Shen" w:date="2008-07-30T22:38:00Z">
        <w:r w:rsidDel="003E3CD5">
          <w:rPr>
            <w:rFonts w:hint="eastAsia"/>
          </w:rPr>
          <w:delText>年輕一代，使用科技產品不會遭遇困難，能夠享受電子產品所帶來的方便、樂趣。根據調查，</w:delText>
        </w:r>
      </w:del>
      <w:del w:id="41" w:author="Chia-Hsien Shen" w:date="2008-07-30T22:36:00Z">
        <w:r w:rsidDel="003E3CD5">
          <w:rPr>
            <w:rFonts w:hint="eastAsia"/>
          </w:rPr>
          <w:delText>外界認為物理系學生會注意電子產品的資訊，而</w:delText>
        </w:r>
        <w:r w:rsidDel="003E3CD5">
          <w:delText>30</w:delText>
        </w:r>
        <w:r w:rsidRPr="00435003" w:rsidDel="003E3CD5">
          <w:delText>%~50%</w:delText>
        </w:r>
        <w:r w:rsidRPr="00435003" w:rsidDel="003E3CD5">
          <w:rPr>
            <w:rFonts w:hint="eastAsia"/>
          </w:rPr>
          <w:delText>的物理系學生常會用</w:delText>
        </w:r>
        <w:r w:rsidRPr="00435003" w:rsidDel="003E3CD5">
          <w:delText>MP3</w:delText>
        </w:r>
        <w:r w:rsidRPr="00435003" w:rsidDel="003E3CD5">
          <w:rPr>
            <w:rFonts w:hint="eastAsia"/>
          </w:rPr>
          <w:delText>聽音樂。</w:delText>
        </w:r>
      </w:del>
      <w:del w:id="42" w:author="Chia-Hsien Shen" w:date="2008-07-30T22:38:00Z">
        <w:r w:rsidRPr="00273E64" w:rsidDel="003E3CD5">
          <w:rPr>
            <w:rFonts w:hint="eastAsia"/>
            <w:highlight w:val="cyan"/>
          </w:rPr>
          <w:delText>在</w:delText>
        </w:r>
        <w:r w:rsidRPr="00273E64" w:rsidDel="003E3CD5">
          <w:rPr>
            <w:highlight w:val="cyan"/>
          </w:rPr>
          <w:delText>3C</w:delText>
        </w:r>
        <w:r w:rsidRPr="00273E64" w:rsidDel="003E3CD5">
          <w:rPr>
            <w:rFonts w:hint="eastAsia"/>
            <w:highlight w:val="cyan"/>
          </w:rPr>
          <w:delText>產業的發展中，網路的發明更是使科技深入我們的生活，</w:delText>
        </w:r>
      </w:del>
      <w:r>
        <w:rPr>
          <w:rFonts w:hint="eastAsia"/>
        </w:rPr>
        <w:t>幾乎所有的受訪者覺得物理系學生每天都會上網</w:t>
      </w:r>
      <w:r w:rsidRPr="00273E64">
        <w:rPr>
          <w:highlight w:val="yellow"/>
        </w:rPr>
        <w:t>(</w:t>
      </w:r>
      <w:r w:rsidRPr="00273E64">
        <w:rPr>
          <w:rFonts w:hint="eastAsia"/>
          <w:highlight w:val="yellow"/>
        </w:rPr>
        <w:t>表</w:t>
      </w:r>
      <w:r w:rsidRPr="00273E64">
        <w:rPr>
          <w:highlight w:val="yellow"/>
        </w:rPr>
        <w:t>1)</w:t>
      </w:r>
      <w:r>
        <w:rPr>
          <w:rFonts w:hint="eastAsia"/>
        </w:rPr>
        <w:t>，而且每天上網的時間多在</w:t>
      </w:r>
      <w:r>
        <w:t>1</w:t>
      </w:r>
      <w:r>
        <w:rPr>
          <w:rFonts w:hint="eastAsia"/>
        </w:rPr>
        <w:t>小時到</w:t>
      </w:r>
      <w:r>
        <w:t>4</w:t>
      </w:r>
      <w:r>
        <w:rPr>
          <w:rFonts w:hint="eastAsia"/>
        </w:rPr>
        <w:t>小時之間</w:t>
      </w:r>
      <w:r w:rsidRPr="00273E64">
        <w:rPr>
          <w:highlight w:val="yellow"/>
        </w:rPr>
        <w:t>(</w:t>
      </w:r>
      <w:r w:rsidRPr="00273E64">
        <w:rPr>
          <w:rFonts w:hint="eastAsia"/>
          <w:highlight w:val="yellow"/>
        </w:rPr>
        <w:t>表</w:t>
      </w:r>
      <w:r w:rsidRPr="00273E64">
        <w:rPr>
          <w:highlight w:val="yellow"/>
        </w:rPr>
        <w:t>2)</w:t>
      </w:r>
      <w:r>
        <w:rPr>
          <w:rFonts w:hint="eastAsia"/>
        </w:rPr>
        <w:t>，使用時間比起受訪者本身</w:t>
      </w:r>
      <w:r>
        <w:t>(</w:t>
      </w:r>
      <w:r>
        <w:rPr>
          <w:rFonts w:hint="eastAsia"/>
        </w:rPr>
        <w:t>半小時至</w:t>
      </w:r>
      <w:r>
        <w:t>2</w:t>
      </w:r>
      <w:r>
        <w:rPr>
          <w:rFonts w:hint="eastAsia"/>
        </w:rPr>
        <w:t>小時</w:t>
      </w:r>
      <w:r>
        <w:t>)</w:t>
      </w:r>
      <w:r>
        <w:rPr>
          <w:rFonts w:hint="eastAsia"/>
        </w:rPr>
        <w:t>還高</w:t>
      </w:r>
      <w:r w:rsidRPr="00273E64">
        <w:rPr>
          <w:highlight w:val="yellow"/>
        </w:rPr>
        <w:t>(</w:t>
      </w:r>
      <w:r w:rsidRPr="00273E64">
        <w:rPr>
          <w:rFonts w:hint="eastAsia"/>
          <w:highlight w:val="yellow"/>
        </w:rPr>
        <w:t>表</w:t>
      </w:r>
      <w:r w:rsidRPr="00273E64">
        <w:rPr>
          <w:highlight w:val="yellow"/>
        </w:rPr>
        <w:t>3)</w:t>
      </w:r>
      <w:r>
        <w:rPr>
          <w:rFonts w:hint="eastAsia"/>
        </w:rPr>
        <w:t>。到底其他學生覺得物理系學生是如何使用網路的呢？而我們為什麼會花這麼長的時間在虛擬的世界裡呢？</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表 1" o:spid="_x0000_i1025" type="#_x0000_t75" style="width:411.75pt;height:221.2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">
            <v:imagedata r:id="rId6" o:title="" cropbottom="-59f"/>
            <o:lock v:ext="edit" aspectratio="f"/>
          </v:shape>
        </w:pict>
      </w:r>
    </w:p>
    <w:p w:rsidR="00276146" w:rsidRDefault="00276146" w:rsidP="00240424">
      <w:r>
        <w:rPr>
          <w:noProof/>
        </w:rPr>
        <w:pict>
          <v:shape id="圖表 3" o:spid="_x0000_i1026" type="#_x0000_t75" style="width:361.5pt;height:216.75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">
            <v:imagedata r:id="rId7" o:title=""/>
            <o:lock v:ext="edit" aspectratio="f"/>
          </v:shape>
        </w:pict>
      </w:r>
    </w:p>
    <w:p w:rsidR="00276146" w:rsidRDefault="00276146" w:rsidP="00240424">
      <w:r>
        <w:rPr>
          <w:noProof/>
        </w:rPr>
        <w:pict>
          <v:shape id="圖表 4" o:spid="_x0000_i1027" type="#_x0000_t75" style="width:380.25pt;height:228.75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">
            <v:imagedata r:id="rId8" o:title=""/>
            <o:lock v:ext="edit" aspectratio="f"/>
          </v:shape>
        </w:pict>
      </w:r>
    </w:p>
    <w:p w:rsidR="00276146" w:rsidRDefault="00276146" w:rsidP="00AD4D48">
      <w:pPr>
        <w:ind w:firstLine="480"/>
        <w:rPr>
          <w:ins w:id="43" w:author="Chia-Hsien Shen" w:date="2008-07-31T08:38:00Z"/>
        </w:rPr>
      </w:pPr>
      <w:del w:id="44" w:author="Chia-Hsien Shen" w:date="2008-07-30T22:39:00Z">
        <w:r w:rsidDel="003E3CD5">
          <w:rPr>
            <w:rFonts w:hint="eastAsia"/>
          </w:rPr>
          <w:delText>其實大多數人網路使用量都是到大學才快速增加，</w:delText>
        </w:r>
      </w:del>
      <w:ins w:id="45" w:author="Chia-Hsien Shen" w:date="2008-07-30T22:40:00Z">
        <w:r>
          <w:rPr>
            <w:rFonts w:hint="eastAsia"/>
          </w:rPr>
          <w:t>其實我們花這麼多時間在網路上</w:t>
        </w:r>
      </w:ins>
      <w:del w:id="46" w:author="Chia-Hsien Shen" w:date="2008-07-30T22:40:00Z">
        <w:r w:rsidDel="003E3CD5">
          <w:rPr>
            <w:rFonts w:hint="eastAsia"/>
          </w:rPr>
          <w:delText>這</w:delText>
        </w:r>
      </w:del>
      <w:r>
        <w:rPr>
          <w:rFonts w:hint="eastAsia"/>
        </w:rPr>
        <w:t>與大學的環境有關。或許老一輩的父母很難理解為何大學生必需每天都要上網</w:t>
      </w:r>
      <w:ins w:id="47" w:author="Chia-Hsien Shen" w:date="2008-07-30T22:40:00Z">
        <w:r>
          <w:rPr>
            <w:rFonts w:hint="eastAsia"/>
          </w:rPr>
          <w:t>，</w:t>
        </w:r>
      </w:ins>
      <w:del w:id="48" w:author="Chia-Hsien Shen" w:date="2008-07-30T22:40:00Z">
        <w:r w:rsidDel="003E3CD5">
          <w:rPr>
            <w:rFonts w:hint="eastAsia"/>
          </w:rPr>
          <w:delText>。</w:delText>
        </w:r>
      </w:del>
      <w:r>
        <w:rPr>
          <w:rFonts w:hint="eastAsia"/>
        </w:rPr>
        <w:t>但我們進入大學，許多報告、作業都必須用電腦完成，因此在中途無聊時就會逛逛</w:t>
      </w:r>
      <w:r>
        <w:t>B</w:t>
      </w:r>
      <w:r>
        <w:rPr>
          <w:rFonts w:hint="eastAsia"/>
        </w:rPr>
        <w:t>、玩玩遊戲、打打網誌，在網路上尋求樂趣；另外，大學之後同學見面的機會變少，不論是學校的公告、系上活動的資訊、許多事情的連絡，都必須透過</w:t>
      </w:r>
      <w:r>
        <w:t>Email</w:t>
      </w:r>
      <w:r>
        <w:rPr>
          <w:rFonts w:hint="eastAsia"/>
        </w:rPr>
        <w:t>、</w:t>
      </w:r>
      <w:r>
        <w:t>BBS</w:t>
      </w:r>
      <w:r>
        <w:rPr>
          <w:rFonts w:hint="eastAsia"/>
        </w:rPr>
        <w:t>、</w:t>
      </w:r>
      <w:r>
        <w:t>MSN</w:t>
      </w:r>
      <w:r>
        <w:rPr>
          <w:rFonts w:hint="eastAsia"/>
        </w:rPr>
        <w:t>來進行。對於住宿生而言，網路的使用更是無可避免的，宿舍不像家裡有電視、報紙、許多書籍供閒暇時打發時間，加上宿舍網路速度極快、電腦可以開一整天也不會多收電費，所以住宿生常常就會從網路上下載音樂、電影或是收看線上轉播，因此電腦、網路就成為更重要的娛樂平台。</w:t>
      </w:r>
      <w:ins w:id="49" w:author="Chia-Hsien Shen" w:date="2008-07-30T22:41:00Z">
        <w:r>
          <w:rPr>
            <w:rFonts w:hint="eastAsia"/>
          </w:rPr>
          <w:t>像</w:t>
        </w:r>
      </w:ins>
      <w:ins w:id="50" w:author="Chia-Hsien Shen" w:date="2008-07-30T22:40:00Z">
        <w:r>
          <w:rPr>
            <w:rFonts w:hint="eastAsia"/>
          </w:rPr>
          <w:t>現在系館</w:t>
        </w:r>
        <w:r>
          <w:t>305</w:t>
        </w:r>
      </w:ins>
      <w:ins w:id="51" w:author="Chia-Hsien Shen" w:date="2008-07-30T22:41:00Z">
        <w:r>
          <w:rPr>
            <w:rFonts w:hint="eastAsia"/>
          </w:rPr>
          <w:t>為電腦教室，一週七日，每天從早到晚，幾乎都有人煙出末。</w:t>
        </w:r>
      </w:ins>
      <w:del w:id="52" w:author="Chia-Hsien Shen" w:date="2008-07-30T22:42:00Z">
        <w:r w:rsidDel="003E3CD5">
          <w:rPr>
            <w:rFonts w:hint="eastAsia"/>
          </w:rPr>
          <w:delText>這些</w:delText>
        </w:r>
      </w:del>
      <w:r>
        <w:rPr>
          <w:rFonts w:hint="eastAsia"/>
        </w:rPr>
        <w:t>種種客觀環境上的改變，提高我們對網路的依賴。</w:t>
      </w:r>
    </w:p>
    <w:p w:rsidR="00276146" w:rsidRDefault="00276146" w:rsidP="00AD4D48">
      <w:pPr>
        <w:numPr>
          <w:ins w:id="53" w:author="Chia-Hsien Shen" w:date="2008-07-31T08:38:00Z"/>
        </w:numPr>
        <w:ind w:firstLine="480"/>
      </w:pPr>
    </w:p>
    <w:p w:rsidR="00276146" w:rsidRDefault="00276146" w:rsidP="00276146">
      <w:pPr>
        <w:numPr>
          <w:ins w:id="54" w:author="Chia-Hsien Shen" w:date="2008-07-30T22:49:00Z"/>
        </w:numPr>
        <w:rPr>
          <w:ins w:id="55" w:author="Chia-Hsien Shen" w:date="2008-07-30T22:49:00Z"/>
        </w:rPr>
        <w:pPrChange w:id="56" w:author="Chia-Hsien Shen" w:date="2008-07-30T22:49:00Z">
          <w:pPr>
            <w:ind w:firstLine="480"/>
          </w:pPr>
        </w:pPrChange>
      </w:pPr>
      <w:ins w:id="57" w:author="Chia-Hsien Shen" w:date="2008-07-30T22:49:00Z">
        <w:r>
          <w:rPr>
            <w:rFonts w:hint="eastAsia"/>
          </w:rPr>
          <w:t>小框框：</w:t>
        </w:r>
      </w:ins>
    </w:p>
    <w:p w:rsidR="00276146" w:rsidRDefault="00276146" w:rsidP="00AD4D48">
      <w:pPr>
        <w:ind w:firstLine="480"/>
        <w:rPr>
          <w:ins w:id="58" w:author="Chia-Hsien Shen" w:date="2008-07-31T08:38:00Z"/>
        </w:rPr>
      </w:pPr>
      <w:del w:id="59" w:author="Chia-Hsien Shen" w:date="2008-07-30T22:49:00Z">
        <w:r w:rsidDel="00997564">
          <w:rPr>
            <w:rFonts w:hint="eastAsia"/>
          </w:rPr>
          <w:delText>雖然大多數大學生已是每天都會上網，然而調查結果發現其他大學生認為物理系使用網路的時間比一般大學生高。這是因為大家覺得物理系學生比較「宅」，</w:delText>
        </w:r>
      </w:del>
      <w:del w:id="60" w:author="Chia-Hsien Shen" w:date="2008-07-30T22:48:00Z">
        <w:r w:rsidDel="00997564">
          <w:rPr>
            <w:rFonts w:hint="eastAsia"/>
          </w:rPr>
          <w:delText>所以</w:delText>
        </w:r>
      </w:del>
      <w:del w:id="61" w:author="Chia-Hsien Shen" w:date="2008-07-30T22:49:00Z">
        <w:r w:rsidDel="00997564">
          <w:rPr>
            <w:rFonts w:hint="eastAsia"/>
          </w:rPr>
          <w:delText>使用網路的時間比較多嗎？</w:delText>
        </w:r>
      </w:del>
      <w:ins w:id="62" w:author="Chia-Hsien Shen" w:date="2008-07-30T22:49:00Z">
        <w:r>
          <w:rPr>
            <w:rFonts w:hint="eastAsia"/>
          </w:rPr>
          <w:t>雖然</w:t>
        </w:r>
      </w:ins>
      <w:ins w:id="63" w:author="Chia-Hsien Shen" w:date="2008-07-30T22:50:00Z">
        <w:r>
          <w:rPr>
            <w:rFonts w:hint="eastAsia"/>
          </w:rPr>
          <w:t>單純</w:t>
        </w:r>
      </w:ins>
      <w:ins w:id="64" w:author="Chia-Hsien Shen" w:date="2008-07-30T22:51:00Z">
        <w:r>
          <w:rPr>
            <w:rFonts w:hint="eastAsia"/>
          </w:rPr>
          <w:t>看圖會覺得</w:t>
        </w:r>
      </w:ins>
      <w:ins w:id="65" w:author="Chia-Hsien Shen" w:date="2008-07-30T22:50:00Z">
        <w:r>
          <w:rPr>
            <w:rFonts w:hint="eastAsia"/>
          </w:rPr>
          <w:t>外界覺得</w:t>
        </w:r>
      </w:ins>
      <w:ins w:id="66" w:author="Chia-Hsien Shen" w:date="2008-07-30T22:49:00Z">
        <w:r>
          <w:rPr>
            <w:rFonts w:hint="eastAsia"/>
          </w:rPr>
          <w:t>物理</w:t>
        </w:r>
      </w:ins>
      <w:ins w:id="67" w:author="Chia-Hsien Shen" w:date="2008-07-30T22:50:00Z">
        <w:r>
          <w:rPr>
            <w:rFonts w:hint="eastAsia"/>
          </w:rPr>
          <w:t>系上網時間比自身使用時間還長。不過</w:t>
        </w:r>
      </w:ins>
      <w:r>
        <w:rPr>
          <w:rFonts w:hint="eastAsia"/>
        </w:rPr>
        <w:t>從交叉分析調查結果，我們發現使用網路時間較少的大學生</w:t>
      </w:r>
      <w:r>
        <w:t>(1</w:t>
      </w:r>
      <w:r>
        <w:rPr>
          <w:rFonts w:hint="eastAsia"/>
        </w:rPr>
        <w:t>小時以下</w:t>
      </w:r>
      <w:r>
        <w:t>)</w:t>
      </w:r>
      <w:r>
        <w:rPr>
          <w:rFonts w:hint="eastAsia"/>
        </w:rPr>
        <w:t>大多是理工學院的學生，而他們會認為物理系學生使用網路比較長；使用網路時間長的</w:t>
      </w:r>
      <w:r>
        <w:t>(2</w:t>
      </w:r>
      <w:r>
        <w:rPr>
          <w:rFonts w:hint="eastAsia"/>
        </w:rPr>
        <w:t>小時以上</w:t>
      </w:r>
      <w:r>
        <w:t>)</w:t>
      </w:r>
      <w:r>
        <w:rPr>
          <w:rFonts w:hint="eastAsia"/>
        </w:rPr>
        <w:t>反而是人文學科的學生，他們會認為物理系學生上網時間比自己少。</w:t>
      </w:r>
      <w:ins w:id="68" w:author="Chia-Hsien Shen" w:date="2008-07-30T22:47:00Z">
        <w:r>
          <w:rPr>
            <w:rFonts w:hint="eastAsia"/>
          </w:rPr>
          <w:t>所以嘛，其實</w:t>
        </w:r>
      </w:ins>
      <w:ins w:id="69" w:author="Chia-Hsien Shen" w:date="2008-07-30T22:48:00Z">
        <w:r>
          <w:rPr>
            <w:rFonts w:hint="eastAsia"/>
          </w:rPr>
          <w:t>理工科學生不是大家所想像成天泡在網路上的阿宅呢！</w:t>
        </w:r>
      </w:ins>
      <w:del w:id="70" w:author="Chia-Hsien Shen" w:date="2008-07-30T22:48:00Z">
        <w:r w:rsidDel="00997564">
          <w:rPr>
            <w:rFonts w:hint="eastAsia"/>
          </w:rPr>
          <w:delText>我們的調查結果意外的破除了理工學院的學生比較「宅」的迷思！</w:delText>
        </w:r>
      </w:del>
    </w:p>
    <w:p w:rsidR="00276146" w:rsidRDefault="00276146" w:rsidP="00AD4D48">
      <w:pPr>
        <w:numPr>
          <w:ins w:id="71" w:author="Chia-Hsien Shen" w:date="2008-07-31T08:38:00Z"/>
        </w:numPr>
        <w:ind w:firstLine="480"/>
      </w:pPr>
    </w:p>
    <w:p w:rsidR="00276146" w:rsidRDefault="00276146" w:rsidP="00662D27">
      <w:pPr>
        <w:ind w:firstLine="480"/>
      </w:pPr>
      <w:r>
        <w:rPr>
          <w:rFonts w:hint="eastAsia"/>
        </w:rPr>
        <w:t>那麼，在這樣長的上網時間中，其他大學生覺得我們在做什麼呢？</w:t>
      </w:r>
      <w:r w:rsidRPr="00DD5008">
        <w:rPr>
          <w:rFonts w:hint="eastAsia"/>
          <w:highlight w:val="yellow"/>
        </w:rPr>
        <w:t>圖</w:t>
      </w:r>
      <w:r w:rsidRPr="00DD5008">
        <w:rPr>
          <w:highlight w:val="yellow"/>
        </w:rPr>
        <w:t>4</w:t>
      </w:r>
      <w:r>
        <w:rPr>
          <w:rFonts w:hint="eastAsia"/>
        </w:rPr>
        <w:t>顯示我們的調查結果：</w:t>
      </w:r>
    </w:p>
    <w:p w:rsidR="00276146" w:rsidRDefault="00276146" w:rsidP="00240424">
      <w:r>
        <w:rPr>
          <w:noProof/>
        </w:rPr>
        <w:pict>
          <v:shape id="圖表 5" o:spid="_x0000_i1028" type="#_x0000_t75" style="width:361.5pt;height:216.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">
            <v:imagedata r:id="rId9" o:title=""/>
            <o:lock v:ext="edit" aspectratio="f"/>
          </v:shape>
        </w:pict>
      </w:r>
    </w:p>
    <w:p w:rsidR="00276146" w:rsidRDefault="00276146" w:rsidP="00662D27">
      <w:pPr>
        <w:ind w:firstLine="480"/>
        <w:rPr>
          <w:rFonts w:ascii="Times New Roman" w:hAnsi="新細明體"/>
          <w:kern w:val="0"/>
          <w:szCs w:val="24"/>
        </w:rPr>
      </w:pPr>
      <w:r>
        <w:rPr>
          <w:rFonts w:hint="eastAsia"/>
        </w:rPr>
        <w:t>受訪者認為我們在網路上的目的主要是</w:t>
      </w:r>
      <w:ins w:id="72" w:author="Chia-Hsien Shen" w:date="2008-07-31T08:39:00Z">
        <w:r>
          <w:rPr>
            <w:rFonts w:hint="eastAsia"/>
          </w:rPr>
          <w:t>用來交流</w:t>
        </w:r>
      </w:ins>
      <w:del w:id="73" w:author="Chia-Hsien Shen" w:date="2008-07-31T08:38:00Z">
        <w:r w:rsidDel="007B21B5">
          <w:rPr>
            <w:rFonts w:hint="eastAsia"/>
          </w:rPr>
          <w:delText>：</w:delText>
        </w:r>
      </w:del>
      <w:ins w:id="74" w:author="Chia-Hsien Shen" w:date="2008-07-30T22:43:00Z">
        <w:r>
          <w:rPr>
            <w:rFonts w:hint="eastAsia"/>
          </w:rPr>
          <w:t>資訊，如</w:t>
        </w:r>
      </w:ins>
      <w:ins w:id="75" w:author="Chia-Hsien Shen" w:date="2008-07-30T22:44:00Z">
        <w:r>
          <w:rPr>
            <w:rFonts w:hint="eastAsia"/>
          </w:rPr>
          <w:t>瀏覽個板、網誌</w:t>
        </w:r>
      </w:ins>
      <w:del w:id="76" w:author="Chia-Hsien Shen" w:date="2008-07-30T22:43:00Z">
        <w:r w:rsidDel="00997564">
          <w:rPr>
            <w:rFonts w:hint="eastAsia"/>
          </w:rPr>
          <w:delText>看個板或網誌</w:delText>
        </w:r>
      </w:del>
      <w:r>
        <w:rPr>
          <w:rFonts w:hint="eastAsia"/>
        </w:rPr>
        <w:t>、聊天</w:t>
      </w:r>
      <w:del w:id="77" w:author="Chia-Hsien Shen" w:date="2008-07-30T22:44:00Z">
        <w:r w:rsidDel="00997564">
          <w:rPr>
            <w:rFonts w:hint="eastAsia"/>
          </w:rPr>
          <w:delText>連絡感情</w:delText>
        </w:r>
      </w:del>
      <w:r>
        <w:rPr>
          <w:rFonts w:hint="eastAsia"/>
        </w:rPr>
        <w:t>、看</w:t>
      </w:r>
      <w:del w:id="78" w:author="Chia-Hsien Shen" w:date="2008-07-30T22:46:00Z">
        <w:r w:rsidDel="00997564">
          <w:rPr>
            <w:rFonts w:hint="eastAsia"/>
          </w:rPr>
          <w:delText>班級</w:delText>
        </w:r>
      </w:del>
      <w:r>
        <w:rPr>
          <w:rFonts w:hint="eastAsia"/>
        </w:rPr>
        <w:t>公告與新聞</w:t>
      </w:r>
      <w:del w:id="79" w:author="Chia-Hsien Shen" w:date="2008-07-30T22:46:00Z">
        <w:r w:rsidDel="00997564">
          <w:rPr>
            <w:rFonts w:hint="eastAsia"/>
          </w:rPr>
          <w:delText>、</w:delText>
        </w:r>
      </w:del>
      <w:ins w:id="80" w:author="Chia-Hsien Shen" w:date="2008-07-30T22:46:00Z">
        <w:r>
          <w:rPr>
            <w:rFonts w:hint="eastAsia"/>
          </w:rPr>
          <w:t>，</w:t>
        </w:r>
      </w:ins>
      <w:ins w:id="81" w:author="Chia-Hsien Shen" w:date="2008-07-30T22:44:00Z">
        <w:r>
          <w:rPr>
            <w:rFonts w:hint="eastAsia"/>
          </w:rPr>
          <w:t>除此之外則為</w:t>
        </w:r>
      </w:ins>
      <w:r>
        <w:rPr>
          <w:rFonts w:hint="eastAsia"/>
        </w:rPr>
        <w:t>玩網路遊戲</w:t>
      </w:r>
      <w:del w:id="82" w:author="Chia-Hsien Shen" w:date="2008-07-30T22:44:00Z">
        <w:r w:rsidDel="00997564">
          <w:rPr>
            <w:rFonts w:hint="eastAsia"/>
          </w:rPr>
          <w:delText>、</w:delText>
        </w:r>
      </w:del>
      <w:ins w:id="83" w:author="Chia-Hsien Shen" w:date="2008-07-30T22:44:00Z">
        <w:r>
          <w:rPr>
            <w:rFonts w:hint="eastAsia"/>
          </w:rPr>
          <w:t>與</w:t>
        </w:r>
      </w:ins>
      <w:r>
        <w:rPr>
          <w:rFonts w:hint="eastAsia"/>
        </w:rPr>
        <w:t>討論功課。但沒有任何</w:t>
      </w:r>
      <w:del w:id="84" w:author="Chia-Hsien Shen" w:date="2008-07-30T22:46:00Z">
        <w:r w:rsidDel="00997564">
          <w:rPr>
            <w:rFonts w:hint="eastAsia"/>
          </w:rPr>
          <w:delText>的受訪者</w:delText>
        </w:r>
      </w:del>
      <w:ins w:id="85" w:author="Chia-Hsien Shen" w:date="2008-07-30T22:46:00Z">
        <w:r>
          <w:rPr>
            <w:rFonts w:hint="eastAsia"/>
          </w:rPr>
          <w:t>人</w:t>
        </w:r>
      </w:ins>
      <w:r>
        <w:rPr>
          <w:rFonts w:hint="eastAsia"/>
        </w:rPr>
        <w:t>認為物理系學生</w:t>
      </w:r>
      <w:del w:id="86" w:author="Chia-Hsien Shen" w:date="2008-07-31T08:39:00Z">
        <w:r w:rsidDel="007B21B5">
          <w:rPr>
            <w:rFonts w:hint="eastAsia"/>
          </w:rPr>
          <w:delText>使用網路的主要</w:delText>
        </w:r>
      </w:del>
      <w:del w:id="87" w:author="Chia-Hsien Shen" w:date="2008-07-30T22:46:00Z">
        <w:r w:rsidDel="00997564">
          <w:rPr>
            <w:rFonts w:hint="eastAsia"/>
          </w:rPr>
          <w:delText>目的</w:delText>
        </w:r>
      </w:del>
      <w:del w:id="88" w:author="Chia-Hsien Shen" w:date="2008-07-31T08:39:00Z">
        <w:r w:rsidDel="007B21B5">
          <w:rPr>
            <w:rFonts w:hint="eastAsia"/>
          </w:rPr>
          <w:delText>是</w:delText>
        </w:r>
      </w:del>
      <w:ins w:id="89" w:author="Chia-Hsien Shen" w:date="2008-07-31T08:39:00Z">
        <w:r>
          <w:rPr>
            <w:rFonts w:hint="eastAsia"/>
          </w:rPr>
          <w:t>主要用網路來</w:t>
        </w:r>
      </w:ins>
      <w:del w:id="90" w:author="Chia-Hsien Shen" w:date="2008-07-31T08:39:00Z">
        <w:r w:rsidDel="007B21B5">
          <w:rPr>
            <w:rFonts w:hint="eastAsia"/>
          </w:rPr>
          <w:delText>線上</w:delText>
        </w:r>
      </w:del>
      <w:r>
        <w:rPr>
          <w:rFonts w:hint="eastAsia"/>
        </w:rPr>
        <w:t>購物、</w:t>
      </w:r>
      <w:r w:rsidRPr="00E92395">
        <w:rPr>
          <w:rFonts w:ascii="Times New Roman" w:hAnsi="新細明體" w:hint="eastAsia"/>
          <w:kern w:val="0"/>
          <w:szCs w:val="24"/>
        </w:rPr>
        <w:t>學英文。</w:t>
      </w:r>
      <w:r>
        <w:rPr>
          <w:rFonts w:ascii="Times New Roman" w:hAnsi="新細明體" w:hint="eastAsia"/>
          <w:kern w:val="0"/>
          <w:szCs w:val="24"/>
        </w:rPr>
        <w:t>也只有</w:t>
      </w:r>
      <w:r>
        <w:rPr>
          <w:rFonts w:ascii="Times New Roman" w:hAnsi="新細明體"/>
          <w:kern w:val="0"/>
          <w:szCs w:val="24"/>
        </w:rPr>
        <w:t>3</w:t>
      </w:r>
      <w:r>
        <w:rPr>
          <w:rFonts w:ascii="Times New Roman" w:hAnsi="新細明體" w:hint="eastAsia"/>
          <w:kern w:val="0"/>
          <w:szCs w:val="24"/>
        </w:rPr>
        <w:t>、</w:t>
      </w:r>
      <w:r>
        <w:rPr>
          <w:rFonts w:ascii="Times New Roman" w:hAnsi="新細明體"/>
          <w:kern w:val="0"/>
          <w:szCs w:val="24"/>
        </w:rPr>
        <w:t>4</w:t>
      </w:r>
      <w:r>
        <w:rPr>
          <w:rFonts w:ascii="Times New Roman" w:hAnsi="新細明體" w:hint="eastAsia"/>
          <w:kern w:val="0"/>
          <w:szCs w:val="24"/>
        </w:rPr>
        <w:t>位受訪者認為看連續劇、漫畫，收看線上轉播賽事會是使用網路的主要原因。</w:t>
      </w:r>
      <w:del w:id="91" w:author="Chia-Hsien Shen" w:date="2008-07-30T22:45:00Z">
        <w:r w:rsidDel="00997564">
          <w:rPr>
            <w:rFonts w:ascii="Times New Roman" w:hAnsi="新細明體" w:hint="eastAsia"/>
            <w:kern w:val="0"/>
            <w:szCs w:val="24"/>
          </w:rPr>
          <w:delText>這樣的印象代表</w:delText>
        </w:r>
      </w:del>
      <w:ins w:id="92" w:author="Chia-Hsien Shen" w:date="2008-07-30T22:45:00Z">
        <w:r>
          <w:rPr>
            <w:rFonts w:ascii="Times New Roman" w:hAnsi="新細明體" w:hint="eastAsia"/>
            <w:kern w:val="0"/>
            <w:szCs w:val="24"/>
          </w:rPr>
          <w:t>由此看來，</w:t>
        </w:r>
      </w:ins>
      <w:del w:id="93" w:author="Chia-Hsien Shen" w:date="2008-07-30T22:45:00Z">
        <w:r w:rsidDel="00997564">
          <w:rPr>
            <w:rFonts w:ascii="Times New Roman" w:hAnsi="新細明體" w:hint="eastAsia"/>
            <w:kern w:val="0"/>
            <w:szCs w:val="24"/>
          </w:rPr>
          <w:delText>其</w:delText>
        </w:r>
      </w:del>
      <w:r>
        <w:rPr>
          <w:rFonts w:ascii="Times New Roman" w:hAnsi="新細明體" w:hint="eastAsia"/>
          <w:kern w:val="0"/>
          <w:szCs w:val="24"/>
        </w:rPr>
        <w:t>他人認為我們使用網路</w:t>
      </w:r>
      <w:del w:id="94" w:author="Chia-Hsien Shen" w:date="2008-07-30T22:45:00Z">
        <w:r w:rsidDel="00997564">
          <w:rPr>
            <w:rFonts w:ascii="Times New Roman" w:hAnsi="新細明體" w:hint="eastAsia"/>
            <w:kern w:val="0"/>
            <w:szCs w:val="24"/>
          </w:rPr>
          <w:delText>的目的</w:delText>
        </w:r>
      </w:del>
      <w:r>
        <w:rPr>
          <w:rFonts w:ascii="Times New Roman" w:hAnsi="新細明體" w:hint="eastAsia"/>
          <w:kern w:val="0"/>
          <w:szCs w:val="24"/>
        </w:rPr>
        <w:t>主要是用來與人交流和把網路當做是接收資訊、討論的平台。</w:t>
      </w:r>
      <w:del w:id="95" w:author="Chia-Hsien Shen" w:date="2008-07-30T22:45:00Z">
        <w:r w:rsidDel="00997564">
          <w:rPr>
            <w:rFonts w:ascii="Times New Roman" w:hAnsi="新細明體" w:hint="eastAsia"/>
            <w:kern w:val="0"/>
            <w:szCs w:val="24"/>
          </w:rPr>
          <w:delText>除了玩網路遊戲以外，</w:delText>
        </w:r>
      </w:del>
      <w:r>
        <w:rPr>
          <w:rFonts w:ascii="Times New Roman" w:hAnsi="新細明體" w:hint="eastAsia"/>
          <w:kern w:val="0"/>
          <w:szCs w:val="24"/>
        </w:rPr>
        <w:t>藉由網路進行娛樂似乎不是我們的主要目的。</w:t>
      </w:r>
    </w:p>
    <w:p w:rsidR="00276146" w:rsidRDefault="00276146" w:rsidP="00662D27">
      <w:pPr>
        <w:ind w:firstLine="480"/>
        <w:rPr>
          <w:rFonts w:ascii="Times New Roman" w:hAnsi="新細明體"/>
          <w:kern w:val="0"/>
          <w:szCs w:val="24"/>
        </w:rPr>
      </w:pPr>
      <w:r w:rsidRPr="00775288">
        <w:rPr>
          <w:rFonts w:ascii="Times New Roman" w:hAnsi="新細明體"/>
          <w:noProof/>
          <w:kern w:val="0"/>
          <w:szCs w:val="24"/>
        </w:rPr>
        <w:pict>
          <v:shape id="圖表 6" o:spid="_x0000_i1029" type="#_x0000_t75" style="width:361.5pt;height:216.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">
            <v:imagedata r:id="rId10" o:title=""/>
            <o:lock v:ext="edit" aspectratio="f"/>
          </v:shape>
        </w:pict>
      </w:r>
    </w:p>
    <w:p w:rsidR="00276146" w:rsidRDefault="00276146" w:rsidP="00662D27">
      <w:pPr>
        <w:ind w:firstLine="480"/>
        <w:rPr>
          <w:rFonts w:ascii="Times New Roman" w:hAnsi="新細明體"/>
          <w:kern w:val="0"/>
          <w:szCs w:val="24"/>
        </w:rPr>
      </w:pPr>
      <w:r w:rsidRPr="00775288">
        <w:rPr>
          <w:rFonts w:ascii="Times New Roman" w:hAnsi="新細明體"/>
          <w:noProof/>
          <w:kern w:val="0"/>
          <w:szCs w:val="24"/>
        </w:rPr>
        <w:pict>
          <v:shape id="圖表 8" o:spid="_x0000_i1030" type="#_x0000_t75" style="width:361.5pt;height:216.75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">
            <v:imagedata r:id="rId11" o:title="" cropbottom="-15f"/>
            <o:lock v:ext="edit" aspectratio="f"/>
          </v:shape>
        </w:pict>
      </w:r>
    </w:p>
    <w:p w:rsidR="00276146" w:rsidRDefault="00276146" w:rsidP="00662D27">
      <w:pPr>
        <w:ind w:firstLine="480"/>
        <w:rPr>
          <w:rFonts w:ascii="Times New Roman" w:hAnsi="新細明體"/>
          <w:kern w:val="0"/>
          <w:szCs w:val="24"/>
        </w:rPr>
      </w:pPr>
      <w:r w:rsidRPr="00775288">
        <w:rPr>
          <w:rFonts w:ascii="Times New Roman" w:hAnsi="新細明體"/>
          <w:noProof/>
          <w:kern w:val="0"/>
          <w:szCs w:val="24"/>
        </w:rPr>
        <w:pict>
          <v:shape id="圖表 7" o:spid="_x0000_i1031" type="#_x0000_t75" style="width:361.5pt;height:216.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">
            <v:imagedata r:id="rId12" o:title=""/>
            <o:lock v:ext="edit" aspectratio="f"/>
          </v:shape>
        </w:pict>
      </w:r>
    </w:p>
    <w:p w:rsidR="00276146" w:rsidRPr="00276146" w:rsidRDefault="00276146" w:rsidP="00662D27">
      <w:pPr>
        <w:numPr>
          <w:ins w:id="96" w:author="Chia-Hsien Shen" w:date="2008-07-31T08:40:00Z"/>
        </w:numPr>
        <w:ind w:firstLine="480"/>
        <w:rPr>
          <w:ins w:id="97" w:author="Chia-Hsien Shen" w:date="2008-07-31T08:40:00Z"/>
          <w:rFonts w:ascii="Times New Roman" w:hAnsi="新細明體"/>
          <w:b/>
          <w:kern w:val="0"/>
          <w:szCs w:val="24"/>
          <w:rPrChange w:id="98" w:author="Chia-Hsien Shen" w:date="2008-07-31T08:46:00Z">
            <w:rPr>
              <w:ins w:id="99" w:author="Chia-Hsien Shen" w:date="2008-07-31T08:40:00Z"/>
              <w:rFonts w:ascii="Times New Roman" w:hAnsi="新細明體"/>
              <w:kern w:val="0"/>
              <w:szCs w:val="24"/>
            </w:rPr>
          </w:rPrChange>
        </w:rPr>
      </w:pPr>
      <w:ins w:id="100" w:author="Chia-Hsien Shen" w:date="2008-07-31T08:40:00Z">
        <w:r w:rsidRPr="00276146">
          <w:rPr>
            <w:rFonts w:ascii="Times New Roman" w:hAnsi="新細明體" w:hint="eastAsia"/>
            <w:b/>
            <w:kern w:val="0"/>
            <w:szCs w:val="24"/>
            <w:rPrChange w:id="101" w:author="Chia-Hsien Shen" w:date="2008-07-31T08:46:00Z">
              <w:rPr>
                <w:rFonts w:ascii="Times New Roman" w:hAnsi="新細明體" w:hint="eastAsia"/>
                <w:kern w:val="0"/>
                <w:szCs w:val="24"/>
              </w:rPr>
            </w:rPrChange>
          </w:rPr>
          <w:t>你</w:t>
        </w:r>
        <w:r w:rsidRPr="00276146">
          <w:rPr>
            <w:rFonts w:ascii="Times New Roman" w:hAnsi="新細明體"/>
            <w:b/>
            <w:kern w:val="0"/>
            <w:szCs w:val="24"/>
            <w:rPrChange w:id="102" w:author="Chia-Hsien Shen" w:date="2008-07-31T08:46:00Z">
              <w:rPr>
                <w:rFonts w:ascii="Times New Roman" w:hAnsi="新細明體"/>
                <w:kern w:val="0"/>
                <w:szCs w:val="24"/>
              </w:rPr>
            </w:rPrChange>
          </w:rPr>
          <w:t xml:space="preserve"> </w:t>
        </w:r>
        <w:r w:rsidRPr="00276146">
          <w:rPr>
            <w:rFonts w:ascii="Times New Roman" w:hAnsi="新細明體" w:hint="eastAsia"/>
            <w:b/>
            <w:kern w:val="0"/>
            <w:szCs w:val="24"/>
            <w:rPrChange w:id="103" w:author="Chia-Hsien Shen" w:date="2008-07-31T08:46:00Z">
              <w:rPr>
                <w:rFonts w:ascii="Times New Roman" w:hAnsi="新細明體" w:hint="eastAsia"/>
                <w:kern w:val="0"/>
                <w:szCs w:val="24"/>
              </w:rPr>
            </w:rPrChange>
          </w:rPr>
          <w:t>消完紅勾勾了嗎？</w:t>
        </w:r>
      </w:ins>
    </w:p>
    <w:p w:rsidR="00276146" w:rsidRDefault="00276146" w:rsidP="00662D27">
      <w:pPr>
        <w:ind w:firstLine="480"/>
        <w:rPr>
          <w:rFonts w:ascii="Times New Roman" w:hAnsi="新細明體"/>
          <w:kern w:val="0"/>
          <w:szCs w:val="24"/>
        </w:rPr>
      </w:pPr>
      <w:r>
        <w:rPr>
          <w:rFonts w:ascii="Times New Roman" w:hAnsi="新細明體" w:hint="eastAsia"/>
          <w:kern w:val="0"/>
          <w:szCs w:val="24"/>
        </w:rPr>
        <w:t>近年迅速崛起的</w:t>
      </w:r>
      <w:r>
        <w:rPr>
          <w:rFonts w:ascii="Times New Roman" w:hAnsi="新細明體"/>
          <w:kern w:val="0"/>
          <w:szCs w:val="24"/>
        </w:rPr>
        <w:t>Web 2.0</w:t>
      </w:r>
      <w:r>
        <w:rPr>
          <w:rFonts w:ascii="Times New Roman" w:hAnsi="新細明體" w:hint="eastAsia"/>
          <w:kern w:val="0"/>
          <w:szCs w:val="24"/>
        </w:rPr>
        <w:t>世界，提供網誌、個板，給使用者自我的空間。</w:t>
      </w:r>
      <w:ins w:id="104" w:author="Chia-Hsien Shen" w:date="2008-07-31T08:43:00Z">
        <w:r>
          <w:rPr>
            <w:rFonts w:ascii="Times New Roman" w:hAnsi="新細明體" w:hint="eastAsia"/>
            <w:kern w:val="0"/>
            <w:szCs w:val="24"/>
          </w:rPr>
          <w:t>既然其他人認為個板、網誌是我們使用網路最主要的原因，那以下就來看看外界對此的看法。</w:t>
        </w:r>
      </w:ins>
      <w:r>
        <w:rPr>
          <w:rFonts w:ascii="Times New Roman" w:hAnsi="新細明體" w:hint="eastAsia"/>
          <w:kern w:val="0"/>
          <w:szCs w:val="24"/>
        </w:rPr>
        <w:t>其他大學生認為應有一半左右的物理系學生擁有網誌</w:t>
      </w:r>
      <w:r w:rsidRPr="00DD5008">
        <w:rPr>
          <w:rFonts w:ascii="Times New Roman" w:hAnsi="新細明體"/>
          <w:kern w:val="0"/>
          <w:szCs w:val="24"/>
          <w:highlight w:val="yellow"/>
        </w:rPr>
        <w:t>(</w:t>
      </w:r>
      <w:r w:rsidRPr="00DD5008">
        <w:rPr>
          <w:rFonts w:ascii="Times New Roman" w:hAnsi="新細明體" w:hint="eastAsia"/>
          <w:kern w:val="0"/>
          <w:szCs w:val="24"/>
          <w:highlight w:val="yellow"/>
        </w:rPr>
        <w:t>圖</w:t>
      </w:r>
      <w:r w:rsidRPr="00DD5008">
        <w:rPr>
          <w:rFonts w:ascii="Times New Roman" w:hAnsi="新細明體"/>
          <w:kern w:val="0"/>
          <w:szCs w:val="24"/>
          <w:highlight w:val="yellow"/>
        </w:rPr>
        <w:t>5)</w:t>
      </w:r>
      <w:r>
        <w:rPr>
          <w:rFonts w:ascii="Times New Roman" w:hAnsi="新細明體" w:hint="eastAsia"/>
          <w:kern w:val="0"/>
          <w:szCs w:val="24"/>
        </w:rPr>
        <w:t>，而且平均</w:t>
      </w:r>
      <w:r>
        <w:rPr>
          <w:rFonts w:ascii="Times New Roman" w:hAnsi="新細明體"/>
          <w:kern w:val="0"/>
          <w:szCs w:val="24"/>
        </w:rPr>
        <w:t>1~2</w:t>
      </w:r>
      <w:r>
        <w:rPr>
          <w:rFonts w:ascii="Times New Roman" w:hAnsi="新細明體" w:hint="eastAsia"/>
          <w:kern w:val="0"/>
          <w:szCs w:val="24"/>
        </w:rPr>
        <w:t>天就會有一篇新文章的出現</w:t>
      </w:r>
      <w:r w:rsidRPr="00DD5008">
        <w:rPr>
          <w:rFonts w:ascii="Times New Roman" w:hAnsi="新細明體"/>
          <w:kern w:val="0"/>
          <w:szCs w:val="24"/>
          <w:highlight w:val="yellow"/>
        </w:rPr>
        <w:t>(</w:t>
      </w:r>
      <w:r w:rsidRPr="00DD5008">
        <w:rPr>
          <w:rFonts w:ascii="Times New Roman" w:hAnsi="新細明體" w:hint="eastAsia"/>
          <w:kern w:val="0"/>
          <w:szCs w:val="24"/>
          <w:highlight w:val="yellow"/>
        </w:rPr>
        <w:t>圖</w:t>
      </w:r>
      <w:r w:rsidRPr="00DD5008">
        <w:rPr>
          <w:rFonts w:ascii="Times New Roman" w:hAnsi="新細明體"/>
          <w:kern w:val="0"/>
          <w:szCs w:val="24"/>
          <w:highlight w:val="yellow"/>
        </w:rPr>
        <w:t>6)</w:t>
      </w:r>
      <w:r>
        <w:rPr>
          <w:rFonts w:ascii="Times New Roman" w:hAnsi="新細明體" w:hint="eastAsia"/>
          <w:kern w:val="0"/>
          <w:szCs w:val="24"/>
        </w:rPr>
        <w:t>。外界認為文章的內容大多是日記、其次是課業討論、黑特文，而念書心得與文學創作是比較不會出現的文章類型。的確，我們花許多時間在經營網誌、個板上，同時也藉由網誌、個板來關心朋友的生活。雖然物理系是注重理性思考的地方，但我們一樣有喜怒哀樂，同樣需要一個可以紓發的空間。然而從另一方面來看，也是因為在邏輯、理性思考的訓練下，物理系學生通常以客觀、理性的記事、表達個人意見為主，所以如同其他學生所認為的，我們網誌、個板上少有文學性質的創作。而課業討論類文章佔外界認為文章類型的第二大項，這樣的印象代表大家認為物理系學生認真學習、常互相討論，不會一昧的死讀書。事實上，物理系學生常自傲的就是我們對知識的好奇與追根究底的精神，所以在網誌、個板的上常見相關的討論文章，甚至有些同學的個板一整面都是討論物理的文章呢！</w:t>
      </w:r>
    </w:p>
    <w:p w:rsidR="00276146" w:rsidRDefault="00276146" w:rsidP="00142C9A">
      <w:pPr>
        <w:rPr>
          <w:rFonts w:ascii="Times New Roman" w:hAnsi="新細明體"/>
          <w:kern w:val="0"/>
          <w:szCs w:val="24"/>
        </w:rPr>
      </w:pPr>
      <w:r w:rsidRPr="00775288">
        <w:rPr>
          <w:rFonts w:ascii="Times New Roman" w:hAnsi="新細明體"/>
          <w:noProof/>
          <w:kern w:val="0"/>
          <w:szCs w:val="24"/>
        </w:rPr>
        <w:pict>
          <v:shape id="圖表 9" o:spid="_x0000_i1032" type="#_x0000_t75" style="width:361.5pt;height:216.75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">
            <v:imagedata r:id="rId13" o:title="" cropbottom="-15f"/>
            <o:lock v:ext="edit" aspectratio="f"/>
          </v:shape>
        </w:pict>
      </w:r>
    </w:p>
    <w:p w:rsidR="00276146" w:rsidRDefault="00276146">
      <w:pPr>
        <w:ind w:firstLine="480"/>
        <w:rPr>
          <w:rFonts w:ascii="Times New Roman" w:hAnsi="新細明體"/>
          <w:kern w:val="0"/>
          <w:szCs w:val="24"/>
        </w:rPr>
      </w:pPr>
      <w:r>
        <w:rPr>
          <w:rFonts w:ascii="Times New Roman" w:hAnsi="新細明體" w:hint="eastAsia"/>
          <w:kern w:val="0"/>
          <w:szCs w:val="24"/>
        </w:rPr>
        <w:t>相較於近幾年來才興起的網誌、個板，線上遊戲很早就開始發展。其他大學生認為線上遊戲是物理系學生上網主要的目的之一，平均約一半的物理系學生一週會玩兩次以上的線上遊戲</w:t>
      </w:r>
      <w:r w:rsidRPr="00DD5008">
        <w:rPr>
          <w:rFonts w:ascii="Times New Roman" w:hAnsi="新細明體"/>
          <w:kern w:val="0"/>
          <w:szCs w:val="24"/>
          <w:highlight w:val="yellow"/>
        </w:rPr>
        <w:t>(</w:t>
      </w:r>
      <w:r w:rsidRPr="00DD5008">
        <w:rPr>
          <w:rFonts w:ascii="Times New Roman" w:hAnsi="新細明體" w:hint="eastAsia"/>
          <w:kern w:val="0"/>
          <w:szCs w:val="24"/>
          <w:highlight w:val="yellow"/>
        </w:rPr>
        <w:t>圖</w:t>
      </w:r>
      <w:r w:rsidRPr="00DD5008">
        <w:rPr>
          <w:rFonts w:ascii="Times New Roman" w:hAnsi="新細明體"/>
          <w:kern w:val="0"/>
          <w:szCs w:val="24"/>
          <w:highlight w:val="yellow"/>
        </w:rPr>
        <w:t>7)</w:t>
      </w:r>
      <w:r>
        <w:rPr>
          <w:rFonts w:ascii="Times New Roman" w:hAnsi="新細明體" w:hint="eastAsia"/>
          <w:kern w:val="0"/>
          <w:szCs w:val="24"/>
        </w:rPr>
        <w:t>。這樣的調查結果顯示大家認為網路遊戲是物理系學生大宗的休閒活動之一。其實這樣的印象似乎有點言過其實，雖然電腦室不時會見到坐在一起打連線遊戲的人們，但是通常現在物理系學生會玩線上遊戲的大概是</w:t>
      </w:r>
      <w:r>
        <w:rPr>
          <w:rFonts w:ascii="Times New Roman" w:hAnsi="新細明體"/>
          <w:kern w:val="0"/>
          <w:szCs w:val="24"/>
        </w:rPr>
        <w:t>30%</w:t>
      </w:r>
      <w:r>
        <w:rPr>
          <w:rFonts w:ascii="Times New Roman" w:hAnsi="新細明體" w:hint="eastAsia"/>
          <w:kern w:val="0"/>
          <w:szCs w:val="24"/>
        </w:rPr>
        <w:t>左右，並不是大家都喜歡這種娛樂方式。</w:t>
      </w:r>
    </w:p>
    <w:p w:rsidR="00276146" w:rsidRDefault="00276146">
      <w:pPr>
        <w:ind w:firstLine="480"/>
        <w:rPr>
          <w:rFonts w:ascii="Times New Roman" w:hAnsi="新細明體"/>
          <w:kern w:val="0"/>
          <w:szCs w:val="24"/>
        </w:rPr>
      </w:pPr>
      <w:r>
        <w:rPr>
          <w:rFonts w:ascii="Times New Roman" w:hAnsi="新細明體" w:hint="eastAsia"/>
          <w:kern w:val="0"/>
          <w:szCs w:val="24"/>
        </w:rPr>
        <w:t>但對於同樣利用網路進行的休閒活動，外界似乎忽略線上遊戲之外，我們對其他娛樂方式的需求，像是用網路看漫畫、下載音樂、電影、收看線上轉播的運動賽事。或許這些不是我們每天上網的主要目的，但都是物理系學生會利用網路進行的休閒。以收看線上轉播的比賽為例，物理系常戲稱自己是體育系，運動愛好者眾多。電腦室螢幕常會看到</w:t>
      </w:r>
      <w:r>
        <w:rPr>
          <w:rFonts w:ascii="Times New Roman" w:hAnsi="新細明體"/>
          <w:kern w:val="0"/>
          <w:szCs w:val="24"/>
        </w:rPr>
        <w:t>NBA</w:t>
      </w:r>
      <w:r>
        <w:rPr>
          <w:rFonts w:ascii="Times New Roman" w:hAnsi="新細明體" w:hint="eastAsia"/>
          <w:kern w:val="0"/>
          <w:szCs w:val="24"/>
        </w:rPr>
        <w:t>的十大好球回顧、美國職棒大聯盟的每日精華在播放著。物理系有許多學生在打羽球、排球、足球…等，這些電視台稀少轉播的運動，更是得透過網路能欣賞精彩的賽事。</w:t>
      </w:r>
    </w:p>
    <w:p w:rsidR="00276146" w:rsidRDefault="00276146" w:rsidP="008D4E7E">
      <w:pPr>
        <w:rPr>
          <w:rFonts w:ascii="Times New Roman" w:hAnsi="新細明體"/>
          <w:kern w:val="0"/>
          <w:szCs w:val="24"/>
        </w:rPr>
      </w:pPr>
      <w:r>
        <w:rPr>
          <w:noProof/>
        </w:rPr>
        <w:pict>
          <v:shape id="圖表 10" o:spid="_x0000_i1033" type="#_x0000_t75" style="width:433.5pt;height:258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">
            <v:imagedata r:id="rId14" o:title="" cropbottom="-38f"/>
            <o:lock v:ext="edit" aspectratio="f"/>
          </v:shape>
        </w:pict>
      </w:r>
      <w:r>
        <w:rPr>
          <w:noProof/>
        </w:rPr>
        <w:pict>
          <v:shape id="圖表 11" o:spid="_x0000_i1034" type="#_x0000_t75" style="width:433.5pt;height:228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">
            <v:imagedata r:id="rId15" o:title="" cropbottom="-72f"/>
            <o:lock v:ext="edit" aspectratio="f"/>
          </v:shape>
        </w:pict>
      </w:r>
    </w:p>
    <w:p w:rsidR="00276146" w:rsidRDefault="00276146" w:rsidP="008D4E7E">
      <w:pPr>
        <w:rPr>
          <w:rFonts w:ascii="Times New Roman" w:hAnsi="新細明體"/>
          <w:kern w:val="0"/>
          <w:szCs w:val="24"/>
        </w:rPr>
      </w:pPr>
      <w:r w:rsidRPr="00775288">
        <w:rPr>
          <w:rFonts w:ascii="Times New Roman" w:hAnsi="新細明體"/>
          <w:noProof/>
          <w:kern w:val="0"/>
          <w:szCs w:val="24"/>
        </w:rPr>
        <w:pict>
          <v:shape id="圖表 12" o:spid="_x0000_i1035" type="#_x0000_t75" style="width:400.5pt;height:240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">
            <v:imagedata r:id="rId16" o:title="" cropbottom="-14f"/>
            <o:lock v:ext="edit" aspectratio="f"/>
          </v:shape>
        </w:pict>
      </w:r>
    </w:p>
    <w:p w:rsidR="00276146" w:rsidRDefault="00276146">
      <w:pPr>
        <w:ind w:firstLine="480"/>
        <w:rPr>
          <w:rFonts w:ascii="Times New Roman" w:hAnsi="新細明體"/>
          <w:kern w:val="0"/>
          <w:szCs w:val="24"/>
        </w:rPr>
      </w:pPr>
      <w:r>
        <w:rPr>
          <w:rFonts w:ascii="Times New Roman" w:hAnsi="新細明體" w:hint="eastAsia"/>
          <w:kern w:val="0"/>
          <w:szCs w:val="24"/>
        </w:rPr>
        <w:t>在討論網路常見的用途後，接著我們要著重在物理系學生使用網路一些特別的地方。大多數的受訪者的同意物理系學生用網路來增加對課業的瞭解</w:t>
      </w:r>
      <w:r w:rsidRPr="00DD5008">
        <w:rPr>
          <w:rFonts w:ascii="Times New Roman" w:hAnsi="新細明體"/>
          <w:kern w:val="0"/>
          <w:szCs w:val="24"/>
          <w:highlight w:val="yellow"/>
        </w:rPr>
        <w:t>(</w:t>
      </w:r>
      <w:r w:rsidRPr="00DD5008">
        <w:rPr>
          <w:rFonts w:ascii="Times New Roman" w:hAnsi="新細明體" w:hint="eastAsia"/>
          <w:kern w:val="0"/>
          <w:szCs w:val="24"/>
          <w:highlight w:val="yellow"/>
        </w:rPr>
        <w:t>圖</w:t>
      </w:r>
      <w:r w:rsidRPr="00DD5008">
        <w:rPr>
          <w:rFonts w:ascii="Times New Roman" w:hAnsi="新細明體"/>
          <w:kern w:val="0"/>
          <w:szCs w:val="24"/>
          <w:highlight w:val="yellow"/>
        </w:rPr>
        <w:t>8)</w:t>
      </w:r>
      <w:r>
        <w:rPr>
          <w:rFonts w:ascii="Times New Roman" w:hAnsi="新細明體" w:hint="eastAsia"/>
          <w:kern w:val="0"/>
          <w:szCs w:val="24"/>
        </w:rPr>
        <w:t>，而且也常會在網路上進行討論</w:t>
      </w:r>
      <w:r w:rsidRPr="00DD5008">
        <w:rPr>
          <w:rFonts w:ascii="Times New Roman" w:hAnsi="新細明體"/>
          <w:kern w:val="0"/>
          <w:szCs w:val="24"/>
          <w:highlight w:val="yellow"/>
        </w:rPr>
        <w:t>(</w:t>
      </w:r>
      <w:r w:rsidRPr="00DD5008">
        <w:rPr>
          <w:rFonts w:ascii="Times New Roman" w:hAnsi="新細明體" w:hint="eastAsia"/>
          <w:kern w:val="0"/>
          <w:szCs w:val="24"/>
          <w:highlight w:val="yellow"/>
        </w:rPr>
        <w:t>圖</w:t>
      </w:r>
      <w:r w:rsidRPr="00DD5008">
        <w:rPr>
          <w:rFonts w:ascii="Times New Roman" w:hAnsi="新細明體"/>
          <w:kern w:val="0"/>
          <w:szCs w:val="24"/>
          <w:highlight w:val="yellow"/>
        </w:rPr>
        <w:t>9)</w:t>
      </w:r>
      <w:r>
        <w:rPr>
          <w:rFonts w:ascii="Times New Roman" w:hAnsi="新細明體" w:hint="eastAsia"/>
          <w:kern w:val="0"/>
          <w:szCs w:val="24"/>
        </w:rPr>
        <w:t>。這代表物理系在外界的眼裡有著對知識的求真的精神。就實際的情況而言，在我們學習的過程常會碰到一些不懂的地方。從實體的書要找到答案不僅麻煩，而且厚厚的一本書不一定找到我們所要的資訊。現今網路提供很多資源，像是許多物理知識在</w:t>
      </w:r>
      <w:r>
        <w:rPr>
          <w:rFonts w:ascii="Times New Roman" w:hAnsi="新細明體"/>
          <w:kern w:val="0"/>
          <w:szCs w:val="24"/>
        </w:rPr>
        <w:t>Wikipedia</w:t>
      </w:r>
      <w:r>
        <w:rPr>
          <w:rFonts w:ascii="Times New Roman" w:hAnsi="新細明體" w:hint="eastAsia"/>
          <w:kern w:val="0"/>
          <w:szCs w:val="24"/>
        </w:rPr>
        <w:t>都可找到詳盡、條理化的解釋，並附上進一步的參考資料。而很多</w:t>
      </w:r>
      <w:smartTag w:uri="urn:schemas-microsoft-com:office:smarttags" w:element="chmetcnv">
        <w:smartTagPr>
          <w:attr w:name="TCSC" w:val="1"/>
          <w:attr w:name="NumberType" w:val="3"/>
          <w:attr w:name="Negative" w:val="False"/>
          <w:attr w:name="HasSpace" w:val="False"/>
          <w:attr w:name="SourceValue" w:val="1"/>
          <w:attr w:name="UnitName" w:val="兩"/>
        </w:smartTagPr>
        <w:smartTag w:uri="urn:schemas-microsoft-com:office:smarttags" w:element="PersonName">
          <w:smartTagPr>
            <w:attr w:name="ProductID" w:val="國外"/>
          </w:smartTagPr>
          <w:r>
            <w:rPr>
              <w:rFonts w:ascii="Times New Roman" w:hAnsi="新細明體" w:hint="eastAsia"/>
              <w:kern w:val="0"/>
              <w:szCs w:val="24"/>
            </w:rPr>
            <w:t>國外</w:t>
          </w:r>
        </w:smartTag>
      </w:smartTag>
      <w:r>
        <w:rPr>
          <w:rFonts w:ascii="Times New Roman" w:hAnsi="新細明體" w:hint="eastAsia"/>
          <w:kern w:val="0"/>
          <w:szCs w:val="24"/>
        </w:rPr>
        <w:t>教授也會把自己上課的講義</w:t>
      </w:r>
      <w:r>
        <w:rPr>
          <w:rFonts w:ascii="Times New Roman" w:hAnsi="新細明體"/>
          <w:kern w:val="0"/>
          <w:szCs w:val="24"/>
        </w:rPr>
        <w:t>(lecture note)</w:t>
      </w:r>
      <w:r>
        <w:rPr>
          <w:rFonts w:ascii="Times New Roman" w:hAnsi="新細明體" w:hint="eastAsia"/>
          <w:kern w:val="0"/>
          <w:szCs w:val="24"/>
        </w:rPr>
        <w:t>免費放在網路上供大家使用。所以當對物理有疑惑時，網路找尋資料很好的工具。再加上網路也提供討論的平台，因此在網路上找尋資料、討論課業就成為我們學習常用的方式。不過外界對我們找尋資料的來源可能有誤解，外界認為我們</w:t>
      </w:r>
      <w:smartTag w:uri="urn:schemas-microsoft-com:office:smarttags" w:element="chmetcnv">
        <w:smartTagPr>
          <w:attr w:name="TCSC" w:val="1"/>
          <w:attr w:name="NumberType" w:val="3"/>
          <w:attr w:name="Negative" w:val="False"/>
          <w:attr w:name="HasSpace" w:val="False"/>
          <w:attr w:name="SourceValue" w:val="1"/>
          <w:attr w:name="UnitName" w:val="兩"/>
        </w:smartTagPr>
        <w:r>
          <w:rPr>
            <w:rFonts w:ascii="Times New Roman" w:hAnsi="新細明體" w:hint="eastAsia"/>
            <w:kern w:val="0"/>
            <w:szCs w:val="24"/>
          </w:rPr>
          <w:t>一兩</w:t>
        </w:r>
      </w:smartTag>
      <w:r>
        <w:rPr>
          <w:rFonts w:ascii="Times New Roman" w:hAnsi="新細明體" w:hint="eastAsia"/>
          <w:kern w:val="0"/>
          <w:szCs w:val="24"/>
        </w:rPr>
        <w:t>個禮拜就會光臨像</w:t>
      </w:r>
      <w:r>
        <w:rPr>
          <w:rFonts w:ascii="Times New Roman" w:hAnsi="新細明體"/>
          <w:kern w:val="0"/>
          <w:szCs w:val="24"/>
        </w:rPr>
        <w:t>MIT, Harvard</w:t>
      </w:r>
      <w:r>
        <w:rPr>
          <w:rFonts w:ascii="Times New Roman" w:hAnsi="新細明體" w:hint="eastAsia"/>
          <w:kern w:val="0"/>
          <w:szCs w:val="24"/>
        </w:rPr>
        <w:t>等國外學校的網站</w:t>
      </w:r>
      <w:r w:rsidRPr="00DD5008">
        <w:rPr>
          <w:rFonts w:ascii="Times New Roman" w:hAnsi="新細明體"/>
          <w:kern w:val="0"/>
          <w:szCs w:val="24"/>
          <w:highlight w:val="yellow"/>
        </w:rPr>
        <w:t>(</w:t>
      </w:r>
      <w:r w:rsidRPr="00DD5008">
        <w:rPr>
          <w:rFonts w:ascii="Times New Roman" w:hAnsi="新細明體" w:hint="eastAsia"/>
          <w:kern w:val="0"/>
          <w:szCs w:val="24"/>
          <w:highlight w:val="yellow"/>
        </w:rPr>
        <w:t>圖</w:t>
      </w:r>
      <w:r w:rsidRPr="00DD5008">
        <w:rPr>
          <w:rFonts w:ascii="Times New Roman" w:hAnsi="新細明體"/>
          <w:kern w:val="0"/>
          <w:szCs w:val="24"/>
          <w:highlight w:val="yellow"/>
        </w:rPr>
        <w:t>10)</w:t>
      </w:r>
      <w:r>
        <w:rPr>
          <w:rFonts w:ascii="Times New Roman" w:hAnsi="新細明體" w:hint="eastAsia"/>
          <w:kern w:val="0"/>
          <w:szCs w:val="24"/>
        </w:rPr>
        <w:t>，事實並非如此。其實要找資料用</w:t>
      </w:r>
      <w:r>
        <w:rPr>
          <w:rFonts w:ascii="Times New Roman" w:hAnsi="新細明體"/>
          <w:kern w:val="0"/>
          <w:szCs w:val="24"/>
        </w:rPr>
        <w:t>Google</w:t>
      </w:r>
      <w:r>
        <w:rPr>
          <w:rFonts w:ascii="Times New Roman" w:hAnsi="新細明體" w:hint="eastAsia"/>
          <w:kern w:val="0"/>
          <w:szCs w:val="24"/>
        </w:rPr>
        <w:t>搜尋就可以找到很多了，而如果是專業論文，</w:t>
      </w:r>
      <w:r>
        <w:rPr>
          <w:rFonts w:ascii="Times New Roman" w:hAnsi="新細明體"/>
          <w:kern w:val="0"/>
          <w:szCs w:val="24"/>
        </w:rPr>
        <w:t>arXiv</w:t>
      </w:r>
      <w:r w:rsidRPr="00DD5008">
        <w:rPr>
          <w:rFonts w:ascii="Times New Roman" w:hAnsi="新細明體"/>
          <w:kern w:val="0"/>
          <w:szCs w:val="24"/>
          <w:highlight w:val="yellow"/>
        </w:rPr>
        <w:t>(</w:t>
      </w:r>
      <w:r w:rsidRPr="00DD5008">
        <w:rPr>
          <w:rFonts w:ascii="Times New Roman" w:hAnsi="新細明體" w:hint="eastAsia"/>
          <w:kern w:val="0"/>
          <w:szCs w:val="24"/>
          <w:highlight w:val="yellow"/>
        </w:rPr>
        <w:t>註</w:t>
      </w:r>
      <w:r w:rsidRPr="00DD5008">
        <w:rPr>
          <w:rFonts w:ascii="Times New Roman" w:hAnsi="新細明體"/>
          <w:kern w:val="0"/>
          <w:szCs w:val="24"/>
          <w:highlight w:val="yellow"/>
        </w:rPr>
        <w:t>)</w:t>
      </w:r>
      <w:r>
        <w:rPr>
          <w:rFonts w:ascii="Times New Roman" w:hAnsi="新細明體" w:hint="eastAsia"/>
          <w:kern w:val="0"/>
          <w:szCs w:val="24"/>
        </w:rPr>
        <w:t>裡面也多到看不完。國外名校的網站提供的主要是該學校的資訊、師資群、研究領域的簡介，如果有要到該校留學才會去瀏覽，平常很少光臨。</w:t>
      </w:r>
      <w:r>
        <w:rPr>
          <w:rFonts w:ascii="Times New Roman" w:hAnsi="新細明體"/>
          <w:kern w:val="0"/>
          <w:szCs w:val="24"/>
        </w:rPr>
        <w:br/>
      </w:r>
      <w:r>
        <w:rPr>
          <w:rFonts w:ascii="Times New Roman" w:hAnsi="新細明體" w:hint="eastAsia"/>
          <w:kern w:val="0"/>
          <w:szCs w:val="24"/>
          <w:highlight w:val="cyan"/>
        </w:rPr>
        <w:t>註：</w:t>
      </w:r>
      <w:r w:rsidRPr="00273E64">
        <w:rPr>
          <w:rFonts w:ascii="Times New Roman" w:hAnsi="新細明體"/>
          <w:kern w:val="0"/>
          <w:szCs w:val="24"/>
          <w:highlight w:val="cyan"/>
        </w:rPr>
        <w:t>arXiv</w:t>
      </w:r>
      <w:r w:rsidRPr="00273E64">
        <w:rPr>
          <w:rFonts w:ascii="Times New Roman" w:hAnsi="新細明體" w:hint="eastAsia"/>
          <w:kern w:val="0"/>
          <w:szCs w:val="24"/>
          <w:highlight w:val="cyan"/>
        </w:rPr>
        <w:t>是一個提供類別科學的研究人員論文發佈的地方，在此均可下載原始全文檔。很多尚未被正式期刊收錄的草稿都會先在此公開。</w:t>
      </w:r>
    </w:p>
    <w:p w:rsidR="00276146" w:rsidRDefault="00276146">
      <w:pPr>
        <w:ind w:firstLine="480"/>
        <w:rPr>
          <w:rFonts w:ascii="Times New Roman" w:hAnsi="新細明體"/>
          <w:kern w:val="0"/>
          <w:szCs w:val="24"/>
        </w:rPr>
      </w:pPr>
    </w:p>
    <w:p w:rsidR="00276146" w:rsidRDefault="00276146" w:rsidP="008D4E7E">
      <w:pPr>
        <w:rPr>
          <w:rFonts w:ascii="Times New Roman" w:hAnsi="新細明體"/>
          <w:kern w:val="0"/>
          <w:szCs w:val="24"/>
        </w:rPr>
      </w:pPr>
    </w:p>
    <w:p w:rsidR="00276146" w:rsidRDefault="00276146" w:rsidP="008D4E7E">
      <w:pPr>
        <w:rPr>
          <w:rFonts w:ascii="Times New Roman" w:hAnsi="新細明體"/>
          <w:kern w:val="0"/>
          <w:szCs w:val="24"/>
        </w:rPr>
      </w:pPr>
    </w:p>
    <w:p w:rsidR="00276146" w:rsidRDefault="00276146" w:rsidP="008D4E7E">
      <w:pPr>
        <w:rPr>
          <w:rFonts w:ascii="Times New Roman" w:hAnsi="新細明體"/>
          <w:kern w:val="0"/>
          <w:szCs w:val="24"/>
        </w:rPr>
      </w:pPr>
    </w:p>
    <w:p w:rsidR="00276146" w:rsidRDefault="00276146" w:rsidP="008D4E7E">
      <w:pPr>
        <w:rPr>
          <w:rFonts w:ascii="Times New Roman" w:hAnsi="新細明體"/>
          <w:kern w:val="0"/>
          <w:szCs w:val="24"/>
        </w:rPr>
      </w:pPr>
    </w:p>
    <w:p w:rsidR="00276146" w:rsidRDefault="00276146" w:rsidP="008D4E7E">
      <w:pPr>
        <w:rPr>
          <w:rFonts w:ascii="Times New Roman" w:hAnsi="新細明體"/>
          <w:kern w:val="0"/>
          <w:szCs w:val="24"/>
        </w:rPr>
      </w:pPr>
    </w:p>
    <w:p w:rsidR="00276146" w:rsidRDefault="00276146" w:rsidP="008D4E7E">
      <w:pPr>
        <w:rPr>
          <w:rFonts w:ascii="Times New Roman" w:hAnsi="新細明體"/>
          <w:kern w:val="0"/>
          <w:szCs w:val="24"/>
        </w:rPr>
      </w:pPr>
    </w:p>
    <w:p w:rsidR="00276146" w:rsidRDefault="00276146" w:rsidP="008D4E7E">
      <w:pPr>
        <w:rPr>
          <w:rFonts w:ascii="Times New Roman" w:hAnsi="新細明體"/>
          <w:kern w:val="0"/>
          <w:szCs w:val="24"/>
        </w:rPr>
      </w:pPr>
    </w:p>
    <w:p w:rsidR="00276146" w:rsidRDefault="00276146" w:rsidP="008D4E7E">
      <w:pPr>
        <w:rPr>
          <w:rFonts w:ascii="Times New Roman" w:hAnsi="新細明體"/>
          <w:kern w:val="0"/>
          <w:szCs w:val="24"/>
        </w:rPr>
      </w:pPr>
    </w:p>
    <w:p w:rsidR="00276146" w:rsidRDefault="00276146" w:rsidP="008D4E7E">
      <w:pPr>
        <w:rPr>
          <w:rFonts w:ascii="Times New Roman" w:hAnsi="新細明體"/>
          <w:kern w:val="0"/>
          <w:szCs w:val="24"/>
        </w:rPr>
      </w:pPr>
    </w:p>
    <w:p w:rsidR="00276146" w:rsidRDefault="00276146" w:rsidP="008D4E7E">
      <w:pPr>
        <w:rPr>
          <w:rFonts w:ascii="Times New Roman" w:hAnsi="新細明體"/>
          <w:kern w:val="0"/>
          <w:szCs w:val="24"/>
        </w:rPr>
      </w:pPr>
      <w:r>
        <w:rPr>
          <w:rFonts w:ascii="Times New Roman" w:hAnsi="新細明體"/>
          <w:kern w:val="0"/>
          <w:szCs w:val="24"/>
        </w:rPr>
        <w:t>Box</w:t>
      </w:r>
      <w:r>
        <w:rPr>
          <w:rFonts w:ascii="Times New Roman" w:hAnsi="新細明體" w:hint="eastAsia"/>
          <w:kern w:val="0"/>
          <w:szCs w:val="24"/>
        </w:rPr>
        <w:t>：</w:t>
      </w:r>
    </w:p>
    <w:p w:rsidR="00276146" w:rsidRDefault="00276146" w:rsidP="008D4E7E">
      <w:pPr>
        <w:rPr>
          <w:rFonts w:ascii="Times New Roman" w:hAnsi="新細明體"/>
          <w:kern w:val="0"/>
          <w:szCs w:val="24"/>
        </w:rPr>
      </w:pPr>
      <w:r>
        <w:rPr>
          <w:noProof/>
        </w:rPr>
        <w:pict>
          <v:shape id="圖表 13" o:spid="_x0000_i1036" type="#_x0000_t75" style="width:403.5pt;height:258.75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">
            <v:imagedata r:id="rId17" o:title="" cropbottom="-13f"/>
            <o:lock v:ext="edit" aspectratio="f"/>
          </v:shape>
        </w:pict>
      </w:r>
      <w:r>
        <w:rPr>
          <w:noProof/>
        </w:rPr>
        <w:pict>
          <v:shape id="圖表 14" o:spid="_x0000_i1037" type="#_x0000_t75" style="width:361.5pt;height:216.75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">
            <v:imagedata r:id="rId18" o:title="" cropbottom="-15f"/>
            <o:lock v:ext="edit" aspectratio="f"/>
          </v:shape>
        </w:pict>
      </w:r>
      <w:r>
        <w:rPr>
          <w:noProof/>
        </w:rPr>
        <w:pict>
          <v:shape id="圖表 15" o:spid="_x0000_i1038" type="#_x0000_t75" style="width:361.5pt;height:216.75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">
            <v:imagedata r:id="rId19" o:title="" cropbottom="-15f"/>
            <o:lock v:ext="edit" aspectratio="f"/>
          </v:shape>
        </w:pict>
      </w:r>
    </w:p>
    <w:p w:rsidR="00276146" w:rsidRPr="00FE2B55" w:rsidRDefault="00276146">
      <w:pPr>
        <w:ind w:firstLine="480"/>
        <w:rPr>
          <w:rFonts w:ascii="Times New Roman" w:hAnsi="新細明體"/>
          <w:kern w:val="0"/>
          <w:szCs w:val="24"/>
        </w:rPr>
      </w:pPr>
      <w:r w:rsidRPr="00273E64">
        <w:rPr>
          <w:rFonts w:ascii="Times New Roman" w:hAnsi="新細明體" w:hint="eastAsia"/>
          <w:kern w:val="0"/>
          <w:szCs w:val="24"/>
          <w:highlight w:val="cyan"/>
        </w:rPr>
        <w:t>電腦雖然不能發展相對論，做實驗，但它強大的運算能力讓許多物理學家用電腦來處理許多計算。像</w:t>
      </w:r>
      <w:r w:rsidRPr="00273E64">
        <w:rPr>
          <w:rFonts w:ascii="Times New Roman" w:hAnsi="新細明體"/>
          <w:kern w:val="0"/>
          <w:szCs w:val="24"/>
          <w:highlight w:val="cyan"/>
        </w:rPr>
        <w:t>Matlab, Mathematica</w:t>
      </w:r>
      <w:r w:rsidRPr="00273E64">
        <w:rPr>
          <w:rFonts w:ascii="Times New Roman" w:hAnsi="新細明體" w:hint="eastAsia"/>
          <w:kern w:val="0"/>
          <w:szCs w:val="24"/>
          <w:highlight w:val="cyan"/>
        </w:rPr>
        <w:t>等軟體不只可以做數值運算，還可以處理代數積分、解微分方程是物理學家好用的小幫手。那外界覺得我們使用電腦上，到底是像正常人在聊天、打網誌、玩電動…等休閒娛樂？還是在寫程式，計算有沒有奇怪的外星人要襲擊地球，如同電影中的科學狂呢？答案是：外界認為我們電腦裡的學術用軟體佔了</w:t>
      </w:r>
      <w:r w:rsidRPr="00273E64">
        <w:rPr>
          <w:rFonts w:ascii="Times New Roman" w:hAnsi="新細明體"/>
          <w:kern w:val="0"/>
          <w:szCs w:val="24"/>
          <w:highlight w:val="cyan"/>
        </w:rPr>
        <w:t>30%~50%</w:t>
      </w:r>
      <w:r w:rsidRPr="00273E64">
        <w:rPr>
          <w:rFonts w:ascii="Times New Roman" w:hAnsi="新細明體" w:hint="eastAsia"/>
          <w:kern w:val="0"/>
          <w:szCs w:val="24"/>
          <w:highlight w:val="cyan"/>
        </w:rPr>
        <w:t>且約花</w:t>
      </w:r>
      <w:r w:rsidRPr="00273E64">
        <w:rPr>
          <w:rFonts w:ascii="Times New Roman" w:hAnsi="新細明體"/>
          <w:kern w:val="0"/>
          <w:szCs w:val="24"/>
          <w:highlight w:val="cyan"/>
        </w:rPr>
        <w:t>40%</w:t>
      </w:r>
      <w:r w:rsidRPr="00273E64">
        <w:rPr>
          <w:rFonts w:ascii="Times New Roman" w:hAnsi="新細明體" w:hint="eastAsia"/>
          <w:kern w:val="0"/>
          <w:szCs w:val="24"/>
          <w:highlight w:val="cyan"/>
        </w:rPr>
        <w:t>在使用</w:t>
      </w:r>
      <w:r w:rsidRPr="00DD5008">
        <w:rPr>
          <w:rFonts w:ascii="Times New Roman" w:hAnsi="新細明體"/>
          <w:kern w:val="0"/>
          <w:szCs w:val="24"/>
          <w:highlight w:val="yellow"/>
        </w:rPr>
        <w:t>(</w:t>
      </w:r>
      <w:r w:rsidRPr="00DD5008">
        <w:rPr>
          <w:rFonts w:ascii="Times New Roman" w:hAnsi="新細明體" w:hint="eastAsia"/>
          <w:kern w:val="0"/>
          <w:szCs w:val="24"/>
          <w:highlight w:val="yellow"/>
        </w:rPr>
        <w:t>圖</w:t>
      </w:r>
      <w:r w:rsidRPr="00DD5008">
        <w:rPr>
          <w:rFonts w:ascii="Times New Roman" w:hAnsi="新細明體"/>
          <w:kern w:val="0"/>
          <w:szCs w:val="24"/>
          <w:highlight w:val="yellow"/>
        </w:rPr>
        <w:t>12</w:t>
      </w:r>
      <w:r w:rsidRPr="00DD5008">
        <w:rPr>
          <w:rFonts w:ascii="Times New Roman" w:hAnsi="新細明體" w:hint="eastAsia"/>
          <w:kern w:val="0"/>
          <w:szCs w:val="24"/>
          <w:highlight w:val="yellow"/>
        </w:rPr>
        <w:t>、</w:t>
      </w:r>
      <w:r w:rsidRPr="00DD5008">
        <w:rPr>
          <w:rFonts w:ascii="Times New Roman" w:hAnsi="新細明體"/>
          <w:kern w:val="0"/>
          <w:szCs w:val="24"/>
          <w:highlight w:val="yellow"/>
        </w:rPr>
        <w:t>13)</w:t>
      </w:r>
      <w:r w:rsidRPr="00273E64">
        <w:rPr>
          <w:rFonts w:ascii="Times New Roman" w:hAnsi="新細明體" w:hint="eastAsia"/>
          <w:kern w:val="0"/>
          <w:szCs w:val="24"/>
          <w:highlight w:val="cyan"/>
        </w:rPr>
        <w:t>；超過一半的人認為我們擅長使用此類的數學軟體</w:t>
      </w:r>
      <w:r w:rsidRPr="00DD5008">
        <w:rPr>
          <w:rFonts w:ascii="Times New Roman" w:hAnsi="新細明體"/>
          <w:kern w:val="0"/>
          <w:szCs w:val="24"/>
          <w:highlight w:val="yellow"/>
        </w:rPr>
        <w:t>(</w:t>
      </w:r>
      <w:r w:rsidRPr="00DD5008">
        <w:rPr>
          <w:rFonts w:ascii="Times New Roman" w:hAnsi="新細明體" w:hint="eastAsia"/>
          <w:kern w:val="0"/>
          <w:szCs w:val="24"/>
          <w:highlight w:val="yellow"/>
        </w:rPr>
        <w:t>圖</w:t>
      </w:r>
      <w:r w:rsidRPr="00DD5008">
        <w:rPr>
          <w:rFonts w:ascii="Times New Roman" w:hAnsi="新細明體"/>
          <w:kern w:val="0"/>
          <w:szCs w:val="24"/>
          <w:highlight w:val="yellow"/>
        </w:rPr>
        <w:t>11)</w:t>
      </w:r>
      <w:r w:rsidRPr="00273E64">
        <w:rPr>
          <w:rFonts w:ascii="Times New Roman" w:hAnsi="新細明體" w:hint="eastAsia"/>
          <w:kern w:val="0"/>
          <w:szCs w:val="24"/>
          <w:highlight w:val="cyan"/>
        </w:rPr>
        <w:t>。唉呀…看到這樣的結果實在不知道是該哭還該笑…只能說我們好像讓外人覺得唸物理系的人們都是一天</w:t>
      </w:r>
      <w:r w:rsidRPr="00273E64">
        <w:rPr>
          <w:rFonts w:ascii="Times New Roman" w:hAnsi="新細明體"/>
          <w:kern w:val="0"/>
          <w:szCs w:val="24"/>
          <w:highlight w:val="cyan"/>
        </w:rPr>
        <w:t>24</w:t>
      </w:r>
      <w:r w:rsidRPr="00273E64">
        <w:rPr>
          <w:rFonts w:ascii="Times New Roman" w:hAnsi="新細明體" w:hint="eastAsia"/>
          <w:kern w:val="0"/>
          <w:szCs w:val="24"/>
          <w:highlight w:val="cyan"/>
        </w:rPr>
        <w:t>小時醉心於科學研究的怪物。這裡一定要更正一下，其實我們像正常人一樣，用電腦大多是在休閒娛樂的好嗎？</w:t>
      </w:r>
    </w:p>
    <w:sectPr w:rsidR="00276146" w:rsidRPr="00FE2B55" w:rsidSect="009477D8">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146" w:rsidRDefault="00276146" w:rsidP="0062606A">
      <w:r>
        <w:separator/>
      </w:r>
    </w:p>
  </w:endnote>
  <w:endnote w:type="continuationSeparator" w:id="1">
    <w:p w:rsidR="00276146" w:rsidRDefault="00276146" w:rsidP="0062606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146" w:rsidRDefault="00276146" w:rsidP="0062606A">
      <w:r>
        <w:separator/>
      </w:r>
    </w:p>
  </w:footnote>
  <w:footnote w:type="continuationSeparator" w:id="1">
    <w:p w:rsidR="00276146" w:rsidRDefault="00276146" w:rsidP="006260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480"/>
  <w:displayHorizontalDrawingGridEvery w:val="0"/>
  <w:displayVerticalDrawingGridEvery w:val="2"/>
  <w:characterSpacingControl w:val="compressPunctuation"/>
  <w:noLineBreaksAfter w:lang="zh-TW" w:val="([{£¥‘“‵〈《「『【〔〝︵︷︹︻︽︿﹁﹃﹙﹛﹝（｛"/>
  <w:noLineBreaksBefore w:lang="zh-TW" w:va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4D48"/>
    <w:rsid w:val="000251CF"/>
    <w:rsid w:val="0002773B"/>
    <w:rsid w:val="00050AC8"/>
    <w:rsid w:val="00061CEB"/>
    <w:rsid w:val="000A2116"/>
    <w:rsid w:val="000C0020"/>
    <w:rsid w:val="00100834"/>
    <w:rsid w:val="00142C9A"/>
    <w:rsid w:val="00155374"/>
    <w:rsid w:val="001556FA"/>
    <w:rsid w:val="00163D58"/>
    <w:rsid w:val="00211696"/>
    <w:rsid w:val="0023374F"/>
    <w:rsid w:val="00240424"/>
    <w:rsid w:val="00273E64"/>
    <w:rsid w:val="00276146"/>
    <w:rsid w:val="00293123"/>
    <w:rsid w:val="002A2081"/>
    <w:rsid w:val="002D2482"/>
    <w:rsid w:val="002F4A3C"/>
    <w:rsid w:val="00341716"/>
    <w:rsid w:val="003771AA"/>
    <w:rsid w:val="003D5BA3"/>
    <w:rsid w:val="003E3CD5"/>
    <w:rsid w:val="00435003"/>
    <w:rsid w:val="00446637"/>
    <w:rsid w:val="004466A9"/>
    <w:rsid w:val="00495567"/>
    <w:rsid w:val="004B7141"/>
    <w:rsid w:val="004D3F80"/>
    <w:rsid w:val="004D492C"/>
    <w:rsid w:val="005229A2"/>
    <w:rsid w:val="005743E9"/>
    <w:rsid w:val="005A1265"/>
    <w:rsid w:val="005B51AB"/>
    <w:rsid w:val="0062606A"/>
    <w:rsid w:val="00637024"/>
    <w:rsid w:val="00662D27"/>
    <w:rsid w:val="00700FB3"/>
    <w:rsid w:val="007608EB"/>
    <w:rsid w:val="00764BDC"/>
    <w:rsid w:val="00775288"/>
    <w:rsid w:val="007B21B5"/>
    <w:rsid w:val="00856FE5"/>
    <w:rsid w:val="00865FDA"/>
    <w:rsid w:val="0087703D"/>
    <w:rsid w:val="00894C9D"/>
    <w:rsid w:val="008A0108"/>
    <w:rsid w:val="008A7A2E"/>
    <w:rsid w:val="008D4E7E"/>
    <w:rsid w:val="009142E1"/>
    <w:rsid w:val="009477D8"/>
    <w:rsid w:val="00964608"/>
    <w:rsid w:val="00997564"/>
    <w:rsid w:val="009F57A5"/>
    <w:rsid w:val="00A3609B"/>
    <w:rsid w:val="00A52F52"/>
    <w:rsid w:val="00A6507E"/>
    <w:rsid w:val="00AD4D48"/>
    <w:rsid w:val="00B045CE"/>
    <w:rsid w:val="00BC2404"/>
    <w:rsid w:val="00C27B25"/>
    <w:rsid w:val="00C31D60"/>
    <w:rsid w:val="00C3496C"/>
    <w:rsid w:val="00CB4B9A"/>
    <w:rsid w:val="00CC67CA"/>
    <w:rsid w:val="00CD2E10"/>
    <w:rsid w:val="00CF6DBA"/>
    <w:rsid w:val="00D243E0"/>
    <w:rsid w:val="00DA5F55"/>
    <w:rsid w:val="00DC0E7C"/>
    <w:rsid w:val="00DD5008"/>
    <w:rsid w:val="00E47385"/>
    <w:rsid w:val="00E7398B"/>
    <w:rsid w:val="00E85725"/>
    <w:rsid w:val="00E92395"/>
    <w:rsid w:val="00E95A4F"/>
    <w:rsid w:val="00ED03CF"/>
    <w:rsid w:val="00EF5CDE"/>
    <w:rsid w:val="00F22820"/>
    <w:rsid w:val="00F36988"/>
    <w:rsid w:val="00F37C56"/>
    <w:rsid w:val="00F41CF3"/>
    <w:rsid w:val="00F43B70"/>
    <w:rsid w:val="00F95A6D"/>
    <w:rsid w:val="00FA3797"/>
    <w:rsid w:val="00FE2B5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kern w:val="2"/>
        <w:sz w:val="24"/>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7D8"/>
    <w:pPr>
      <w:widowControl w:val="0"/>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155374"/>
    <w:rPr>
      <w:rFonts w:cs="Times New Roman"/>
      <w:sz w:val="18"/>
      <w:szCs w:val="18"/>
    </w:rPr>
  </w:style>
  <w:style w:type="paragraph" w:styleId="CommentText">
    <w:name w:val="annotation text"/>
    <w:basedOn w:val="Normal"/>
    <w:link w:val="CommentTextChar"/>
    <w:uiPriority w:val="99"/>
    <w:semiHidden/>
    <w:rsid w:val="00155374"/>
  </w:style>
  <w:style w:type="character" w:customStyle="1" w:styleId="CommentTextChar">
    <w:name w:val="Comment Text Char"/>
    <w:basedOn w:val="DefaultParagraphFont"/>
    <w:link w:val="CommentText"/>
    <w:uiPriority w:val="99"/>
    <w:semiHidden/>
    <w:locked/>
    <w:rsid w:val="00155374"/>
    <w:rPr>
      <w:rFonts w:cs="Times New Roman"/>
    </w:rPr>
  </w:style>
  <w:style w:type="paragraph" w:styleId="CommentSubject">
    <w:name w:val="annotation subject"/>
    <w:basedOn w:val="CommentText"/>
    <w:next w:val="CommentText"/>
    <w:link w:val="CommentSubjectChar"/>
    <w:uiPriority w:val="99"/>
    <w:semiHidden/>
    <w:rsid w:val="00155374"/>
    <w:rPr>
      <w:b/>
      <w:bCs/>
    </w:rPr>
  </w:style>
  <w:style w:type="character" w:customStyle="1" w:styleId="CommentSubjectChar">
    <w:name w:val="Comment Subject Char"/>
    <w:basedOn w:val="CommentTextChar"/>
    <w:link w:val="CommentSubject"/>
    <w:uiPriority w:val="99"/>
    <w:semiHidden/>
    <w:locked/>
    <w:rsid w:val="00155374"/>
    <w:rPr>
      <w:b/>
      <w:bCs/>
    </w:rPr>
  </w:style>
  <w:style w:type="paragraph" w:styleId="BalloonText">
    <w:name w:val="Balloon Text"/>
    <w:basedOn w:val="Normal"/>
    <w:link w:val="BalloonTextChar"/>
    <w:uiPriority w:val="99"/>
    <w:semiHidden/>
    <w:rsid w:val="00155374"/>
    <w:rPr>
      <w:rFonts w:ascii="Cambria" w:hAnsi="Cambria"/>
      <w:sz w:val="18"/>
      <w:szCs w:val="18"/>
    </w:rPr>
  </w:style>
  <w:style w:type="character" w:customStyle="1" w:styleId="BalloonTextChar">
    <w:name w:val="Balloon Text Char"/>
    <w:basedOn w:val="DefaultParagraphFont"/>
    <w:link w:val="BalloonText"/>
    <w:uiPriority w:val="99"/>
    <w:semiHidden/>
    <w:locked/>
    <w:rsid w:val="00155374"/>
    <w:rPr>
      <w:rFonts w:ascii="Cambria" w:eastAsia="新細明體" w:hAnsi="Cambria" w:cs="Times New Roman"/>
      <w:sz w:val="18"/>
      <w:szCs w:val="18"/>
    </w:rPr>
  </w:style>
  <w:style w:type="paragraph" w:styleId="Header">
    <w:name w:val="header"/>
    <w:basedOn w:val="Normal"/>
    <w:link w:val="HeaderChar"/>
    <w:uiPriority w:val="99"/>
    <w:semiHidden/>
    <w:rsid w:val="0062606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locked/>
    <w:rsid w:val="0062606A"/>
    <w:rPr>
      <w:rFonts w:cs="Times New Roman"/>
      <w:sz w:val="20"/>
      <w:szCs w:val="20"/>
    </w:rPr>
  </w:style>
  <w:style w:type="paragraph" w:styleId="Footer">
    <w:name w:val="footer"/>
    <w:basedOn w:val="Normal"/>
    <w:link w:val="FooterChar"/>
    <w:uiPriority w:val="99"/>
    <w:semiHidden/>
    <w:rsid w:val="0062606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locked/>
    <w:rsid w:val="0062606A"/>
    <w:rPr>
      <w:rFonts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220</TotalTime>
  <Pages>9</Pages>
  <Words>491</Words>
  <Characters>2800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Chia-Hsien Shen</cp:lastModifiedBy>
  <cp:revision>10</cp:revision>
  <dcterms:created xsi:type="dcterms:W3CDTF">2008-05-09T06:15:00Z</dcterms:created>
  <dcterms:modified xsi:type="dcterms:W3CDTF">2008-07-31T00:50:00Z</dcterms:modified>
</cp:coreProperties>
</file>